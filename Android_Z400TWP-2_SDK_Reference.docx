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AA2D17">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Z400TWP-2</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0A0376">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2020</w:t>
            </w:r>
            <w:r w:rsidR="00BD3F15">
              <w:rPr>
                <w:rFonts w:ascii="微软雅黑" w:eastAsia="微软雅黑" w:hAnsi="微软雅黑" w:cs="微软雅黑" w:hint="eastAsia"/>
                <w:b/>
                <w:bCs/>
                <w:sz w:val="32"/>
                <w:szCs w:val="40"/>
              </w:rPr>
              <w:t>/06</w:t>
            </w:r>
            <w:r w:rsidR="002B42D4">
              <w:rPr>
                <w:rFonts w:ascii="微软雅黑" w:eastAsia="微软雅黑" w:hAnsi="微软雅黑" w:cs="微软雅黑" w:hint="eastAsia"/>
                <w:b/>
                <w:bCs/>
                <w:sz w:val="32"/>
                <w:szCs w:val="40"/>
              </w:rPr>
              <w:t>/1</w:t>
            </w:r>
            <w:r w:rsidR="001D5E98">
              <w:rPr>
                <w:rFonts w:ascii="微软雅黑" w:eastAsia="微软雅黑" w:hAnsi="微软雅黑" w:cs="微软雅黑" w:hint="eastAsia"/>
                <w:b/>
                <w:bCs/>
                <w:sz w:val="32"/>
                <w:szCs w:val="40"/>
              </w:rPr>
              <w:t>1</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45273467"/>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FC3B39">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FC3B39">
        <w:tc>
          <w:tcPr>
            <w:tcW w:w="1463" w:type="dxa"/>
            <w:vAlign w:val="center"/>
          </w:tcPr>
          <w:p w:rsidR="008C0C5C" w:rsidRDefault="00D2050E">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2020</w:t>
            </w:r>
            <w:r w:rsidR="00B81816">
              <w:rPr>
                <w:rFonts w:ascii="微软雅黑" w:eastAsia="微软雅黑" w:hAnsi="微软雅黑" w:cs="微软雅黑" w:hint="eastAsia"/>
                <w:szCs w:val="21"/>
              </w:rPr>
              <w:t>-06</w:t>
            </w:r>
            <w:r w:rsidR="002B42D4">
              <w:rPr>
                <w:rFonts w:ascii="微软雅黑" w:eastAsia="微软雅黑" w:hAnsi="微软雅黑" w:cs="微软雅黑" w:hint="eastAsia"/>
                <w:szCs w:val="21"/>
              </w:rPr>
              <w:t>-1</w:t>
            </w:r>
            <w:r w:rsidR="00B81816">
              <w:rPr>
                <w:rFonts w:ascii="微软雅黑" w:eastAsia="微软雅黑" w:hAnsi="微软雅黑" w:cs="微软雅黑" w:hint="eastAsia"/>
                <w:szCs w:val="21"/>
              </w:rPr>
              <w:t>1</w:t>
            </w:r>
          </w:p>
        </w:tc>
        <w:tc>
          <w:tcPr>
            <w:tcW w:w="5454"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8C0C5C" w:rsidRDefault="00FC3B3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rPr>
          <w:ins w:id="2" w:author="jollytsai" w:date="2016-09-08T17:50:00Z"/>
        </w:trPr>
        <w:tc>
          <w:tcPr>
            <w:tcW w:w="1463" w:type="dxa"/>
            <w:vAlign w:val="center"/>
          </w:tcPr>
          <w:p w:rsidR="008C0C5C" w:rsidRDefault="008C0C5C">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8C0C5C" w:rsidRDefault="008C0C5C">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8C0C5C" w:rsidRDefault="008C0C5C">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45273468"/>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0D3E90" w:rsidRDefault="007B4969">
      <w:pPr>
        <w:pStyle w:val="10"/>
        <w:tabs>
          <w:tab w:val="right" w:leader="dot" w:pos="8296"/>
        </w:tabs>
        <w:rPr>
          <w:rFonts w:asciiTheme="minorHAnsi" w:eastAsiaTheme="minorEastAsia" w:hAnsiTheme="minorHAnsi" w:cstheme="minorBidi"/>
          <w:noProof/>
          <w:szCs w:val="22"/>
        </w:rPr>
      </w:pPr>
      <w:r w:rsidRPr="007B4969">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7B4969">
        <w:rPr>
          <w:rFonts w:ascii="微软雅黑" w:eastAsia="微软雅黑" w:hAnsi="微软雅黑" w:cs="微软雅黑" w:hint="eastAsia"/>
          <w:b/>
          <w:bCs/>
          <w:sz w:val="40"/>
          <w:szCs w:val="48"/>
        </w:rPr>
        <w:fldChar w:fldCharType="separate"/>
      </w:r>
      <w:hyperlink w:anchor="_Toc45273467" w:history="1">
        <w:r w:rsidR="000D3E90" w:rsidRPr="00AF34CD">
          <w:rPr>
            <w:rStyle w:val="a7"/>
            <w:rFonts w:ascii="微软雅黑" w:eastAsia="微软雅黑" w:hAnsi="微软雅黑" w:cs="微软雅黑"/>
            <w:noProof/>
          </w:rPr>
          <w:t>Change log</w:t>
        </w:r>
        <w:r w:rsidR="000D3E90">
          <w:rPr>
            <w:noProof/>
          </w:rPr>
          <w:tab/>
        </w:r>
        <w:r w:rsidR="000D3E90">
          <w:rPr>
            <w:noProof/>
          </w:rPr>
          <w:fldChar w:fldCharType="begin"/>
        </w:r>
        <w:r w:rsidR="000D3E90">
          <w:rPr>
            <w:noProof/>
          </w:rPr>
          <w:instrText xml:space="preserve"> PAGEREF _Toc45273467 \h </w:instrText>
        </w:r>
        <w:r w:rsidR="000D3E90">
          <w:rPr>
            <w:noProof/>
          </w:rPr>
        </w:r>
        <w:r w:rsidR="000D3E90">
          <w:rPr>
            <w:noProof/>
          </w:rPr>
          <w:fldChar w:fldCharType="separate"/>
        </w:r>
        <w:r w:rsidR="000D3E90">
          <w:rPr>
            <w:noProof/>
          </w:rPr>
          <w:t>1</w:t>
        </w:r>
        <w:r w:rsidR="000D3E90">
          <w:rPr>
            <w:noProof/>
          </w:rPr>
          <w:fldChar w:fldCharType="end"/>
        </w:r>
      </w:hyperlink>
    </w:p>
    <w:p w:rsidR="000D3E90" w:rsidRDefault="000D3E90">
      <w:pPr>
        <w:pStyle w:val="10"/>
        <w:tabs>
          <w:tab w:val="right" w:leader="dot" w:pos="8296"/>
        </w:tabs>
        <w:rPr>
          <w:rFonts w:asciiTheme="minorHAnsi" w:eastAsiaTheme="minorEastAsia" w:hAnsiTheme="minorHAnsi" w:cstheme="minorBidi"/>
          <w:noProof/>
          <w:szCs w:val="22"/>
        </w:rPr>
      </w:pPr>
      <w:hyperlink w:anchor="_Toc45273468" w:history="1">
        <w:r w:rsidRPr="00AF34CD">
          <w:rPr>
            <w:rStyle w:val="a7"/>
            <w:rFonts w:ascii="微软雅黑" w:eastAsia="微软雅黑" w:hAnsi="微软雅黑" w:cs="微软雅黑"/>
            <w:noProof/>
          </w:rPr>
          <w:t>Catalog</w:t>
        </w:r>
        <w:r>
          <w:rPr>
            <w:noProof/>
          </w:rPr>
          <w:tab/>
        </w:r>
        <w:r>
          <w:rPr>
            <w:noProof/>
          </w:rPr>
          <w:fldChar w:fldCharType="begin"/>
        </w:r>
        <w:r>
          <w:rPr>
            <w:noProof/>
          </w:rPr>
          <w:instrText xml:space="preserve"> PAGEREF _Toc45273468 \h </w:instrText>
        </w:r>
        <w:r>
          <w:rPr>
            <w:noProof/>
          </w:rPr>
        </w:r>
        <w:r>
          <w:rPr>
            <w:noProof/>
          </w:rPr>
          <w:fldChar w:fldCharType="separate"/>
        </w:r>
        <w:r>
          <w:rPr>
            <w:noProof/>
          </w:rPr>
          <w:t>2</w:t>
        </w:r>
        <w:r>
          <w:rPr>
            <w:noProof/>
          </w:rPr>
          <w:fldChar w:fldCharType="end"/>
        </w:r>
      </w:hyperlink>
    </w:p>
    <w:p w:rsidR="000D3E90" w:rsidRDefault="000D3E90">
      <w:pPr>
        <w:pStyle w:val="10"/>
        <w:tabs>
          <w:tab w:val="right" w:leader="dot" w:pos="8296"/>
        </w:tabs>
        <w:rPr>
          <w:rFonts w:asciiTheme="minorHAnsi" w:eastAsiaTheme="minorEastAsia" w:hAnsiTheme="minorHAnsi" w:cstheme="minorBidi"/>
          <w:noProof/>
          <w:szCs w:val="22"/>
        </w:rPr>
      </w:pPr>
      <w:hyperlink w:anchor="_Toc45273469" w:history="1">
        <w:r w:rsidRPr="00AF34CD">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_Toc45273469 \h </w:instrText>
        </w:r>
        <w:r>
          <w:rPr>
            <w:noProof/>
          </w:rPr>
        </w:r>
        <w:r>
          <w:rPr>
            <w:noProof/>
          </w:rPr>
          <w:fldChar w:fldCharType="separate"/>
        </w:r>
        <w:r>
          <w:rPr>
            <w:noProof/>
          </w:rPr>
          <w:t>6</w:t>
        </w:r>
        <w:r>
          <w:rPr>
            <w:noProof/>
          </w:rPr>
          <w:fldChar w:fldCharType="end"/>
        </w:r>
      </w:hyperlink>
    </w:p>
    <w:p w:rsidR="000D3E90" w:rsidRDefault="000D3E90">
      <w:pPr>
        <w:pStyle w:val="20"/>
        <w:tabs>
          <w:tab w:val="left" w:pos="840"/>
          <w:tab w:val="right" w:leader="dot" w:pos="8296"/>
        </w:tabs>
        <w:rPr>
          <w:rFonts w:asciiTheme="minorHAnsi" w:eastAsiaTheme="minorEastAsia" w:hAnsiTheme="minorHAnsi" w:cstheme="minorBidi"/>
          <w:noProof/>
          <w:szCs w:val="22"/>
        </w:rPr>
      </w:pPr>
      <w:hyperlink w:anchor="_Toc45273470" w:history="1">
        <w:r w:rsidRPr="00AF34CD">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AF34CD">
          <w:rPr>
            <w:rStyle w:val="a7"/>
            <w:noProof/>
          </w:rPr>
          <w:t>Function and Purpose</w:t>
        </w:r>
        <w:r>
          <w:rPr>
            <w:noProof/>
          </w:rPr>
          <w:tab/>
        </w:r>
        <w:r>
          <w:rPr>
            <w:noProof/>
          </w:rPr>
          <w:fldChar w:fldCharType="begin"/>
        </w:r>
        <w:r>
          <w:rPr>
            <w:noProof/>
          </w:rPr>
          <w:instrText xml:space="preserve"> PAGEREF _Toc45273470 \h </w:instrText>
        </w:r>
        <w:r>
          <w:rPr>
            <w:noProof/>
          </w:rPr>
        </w:r>
        <w:r>
          <w:rPr>
            <w:noProof/>
          </w:rPr>
          <w:fldChar w:fldCharType="separate"/>
        </w:r>
        <w:r>
          <w:rPr>
            <w:noProof/>
          </w:rPr>
          <w:t>6</w:t>
        </w:r>
        <w:r>
          <w:rPr>
            <w:noProof/>
          </w:rPr>
          <w:fldChar w:fldCharType="end"/>
        </w:r>
      </w:hyperlink>
    </w:p>
    <w:p w:rsidR="000D3E90" w:rsidRDefault="000D3E90">
      <w:pPr>
        <w:pStyle w:val="10"/>
        <w:tabs>
          <w:tab w:val="right" w:leader="dot" w:pos="8296"/>
        </w:tabs>
        <w:rPr>
          <w:rFonts w:asciiTheme="minorHAnsi" w:eastAsiaTheme="minorEastAsia" w:hAnsiTheme="minorHAnsi" w:cstheme="minorBidi"/>
          <w:noProof/>
          <w:szCs w:val="22"/>
        </w:rPr>
      </w:pPr>
      <w:hyperlink w:anchor="_Toc45273471" w:history="1">
        <w:r w:rsidRPr="00AF34CD">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_Toc45273471 \h </w:instrText>
        </w:r>
        <w:r>
          <w:rPr>
            <w:noProof/>
          </w:rPr>
        </w:r>
        <w:r>
          <w:rPr>
            <w:noProof/>
          </w:rPr>
          <w:fldChar w:fldCharType="separate"/>
        </w:r>
        <w:r>
          <w:rPr>
            <w:noProof/>
          </w:rPr>
          <w:t>6</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72" w:history="1">
        <w:r w:rsidRPr="00AF34CD">
          <w:rPr>
            <w:rStyle w:val="a7"/>
            <w:noProof/>
          </w:rPr>
          <w:t>1 .SDK framework</w:t>
        </w:r>
        <w:r>
          <w:rPr>
            <w:noProof/>
          </w:rPr>
          <w:tab/>
        </w:r>
        <w:r>
          <w:rPr>
            <w:noProof/>
          </w:rPr>
          <w:fldChar w:fldCharType="begin"/>
        </w:r>
        <w:r>
          <w:rPr>
            <w:noProof/>
          </w:rPr>
          <w:instrText xml:space="preserve"> PAGEREF _Toc45273472 \h </w:instrText>
        </w:r>
        <w:r>
          <w:rPr>
            <w:noProof/>
          </w:rPr>
        </w:r>
        <w:r>
          <w:rPr>
            <w:noProof/>
          </w:rPr>
          <w:fldChar w:fldCharType="separate"/>
        </w:r>
        <w:r>
          <w:rPr>
            <w:noProof/>
          </w:rPr>
          <w:t>6</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73" w:history="1">
        <w:r w:rsidRPr="00AF34CD">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_Toc45273473 \h </w:instrText>
        </w:r>
        <w:r>
          <w:rPr>
            <w:noProof/>
          </w:rPr>
        </w:r>
        <w:r>
          <w:rPr>
            <w:noProof/>
          </w:rPr>
          <w:fldChar w:fldCharType="separate"/>
        </w:r>
        <w:r>
          <w:rPr>
            <w:noProof/>
          </w:rPr>
          <w:t>6</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74" w:history="1">
        <w:r w:rsidRPr="00AF34CD">
          <w:rPr>
            <w:rStyle w:val="a7"/>
            <w:rFonts w:ascii="微软雅黑" w:eastAsia="微软雅黑" w:hAnsi="微软雅黑"/>
            <w:noProof/>
          </w:rPr>
          <w:t>Eclipse Config</w:t>
        </w:r>
        <w:r>
          <w:rPr>
            <w:noProof/>
          </w:rPr>
          <w:tab/>
        </w:r>
        <w:r>
          <w:rPr>
            <w:noProof/>
          </w:rPr>
          <w:fldChar w:fldCharType="begin"/>
        </w:r>
        <w:r>
          <w:rPr>
            <w:noProof/>
          </w:rPr>
          <w:instrText xml:space="preserve"> PAGEREF _Toc45273474 \h </w:instrText>
        </w:r>
        <w:r>
          <w:rPr>
            <w:noProof/>
          </w:rPr>
        </w:r>
        <w:r>
          <w:rPr>
            <w:noProof/>
          </w:rPr>
          <w:fldChar w:fldCharType="separate"/>
        </w:r>
        <w:r>
          <w:rPr>
            <w:noProof/>
          </w:rPr>
          <w:t>6</w:t>
        </w:r>
        <w:r>
          <w:rPr>
            <w:noProof/>
          </w:rPr>
          <w:fldChar w:fldCharType="end"/>
        </w:r>
      </w:hyperlink>
    </w:p>
    <w:p w:rsidR="000D3E90" w:rsidRDefault="000D3E90">
      <w:pPr>
        <w:pStyle w:val="10"/>
        <w:tabs>
          <w:tab w:val="right" w:leader="dot" w:pos="8296"/>
        </w:tabs>
        <w:rPr>
          <w:rFonts w:asciiTheme="minorHAnsi" w:eastAsiaTheme="minorEastAsia" w:hAnsiTheme="minorHAnsi" w:cstheme="minorBidi"/>
          <w:noProof/>
          <w:szCs w:val="22"/>
        </w:rPr>
      </w:pPr>
      <w:hyperlink w:anchor="_Toc45273475" w:history="1">
        <w:r w:rsidRPr="00AF34CD">
          <w:rPr>
            <w:rStyle w:val="a7"/>
            <w:rFonts w:ascii="微软雅黑" w:eastAsia="微软雅黑" w:hAnsi="微软雅黑" w:cs="微软雅黑"/>
            <w:noProof/>
          </w:rPr>
          <w:t>API</w:t>
        </w:r>
        <w:r>
          <w:rPr>
            <w:noProof/>
          </w:rPr>
          <w:tab/>
        </w:r>
        <w:r>
          <w:rPr>
            <w:noProof/>
          </w:rPr>
          <w:fldChar w:fldCharType="begin"/>
        </w:r>
        <w:r>
          <w:rPr>
            <w:noProof/>
          </w:rPr>
          <w:instrText xml:space="preserve"> PAGEREF _Toc45273475 \h </w:instrText>
        </w:r>
        <w:r>
          <w:rPr>
            <w:noProof/>
          </w:rPr>
        </w:r>
        <w:r>
          <w:rPr>
            <w:noProof/>
          </w:rPr>
          <w:fldChar w:fldCharType="separate"/>
        </w:r>
        <w:r>
          <w:rPr>
            <w:noProof/>
          </w:rPr>
          <w:t>8</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76" w:history="1">
        <w:r w:rsidRPr="00AF34CD">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_Toc45273476 \h </w:instrText>
        </w:r>
        <w:r>
          <w:rPr>
            <w:noProof/>
          </w:rPr>
        </w:r>
        <w:r>
          <w:rPr>
            <w:noProof/>
          </w:rPr>
          <w:fldChar w:fldCharType="separate"/>
        </w:r>
        <w:r>
          <w:rPr>
            <w:noProof/>
          </w:rPr>
          <w:t>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77" w:history="1">
        <w:r w:rsidRPr="00AF34CD">
          <w:rPr>
            <w:rStyle w:val="a7"/>
            <w:noProof/>
          </w:rPr>
          <w:t>Description</w:t>
        </w:r>
        <w:r>
          <w:rPr>
            <w:noProof/>
          </w:rPr>
          <w:tab/>
        </w:r>
        <w:r>
          <w:rPr>
            <w:noProof/>
          </w:rPr>
          <w:fldChar w:fldCharType="begin"/>
        </w:r>
        <w:r>
          <w:rPr>
            <w:noProof/>
          </w:rPr>
          <w:instrText xml:space="preserve"> PAGEREF _Toc45273477 \h </w:instrText>
        </w:r>
        <w:r>
          <w:rPr>
            <w:noProof/>
          </w:rPr>
        </w:r>
        <w:r>
          <w:rPr>
            <w:noProof/>
          </w:rPr>
          <w:fldChar w:fldCharType="separate"/>
        </w:r>
        <w:r>
          <w:rPr>
            <w:noProof/>
          </w:rPr>
          <w:t>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78" w:history="1">
        <w:r w:rsidRPr="00AF34CD">
          <w:rPr>
            <w:rStyle w:val="a7"/>
            <w:noProof/>
          </w:rPr>
          <w:t>Parameters</w:t>
        </w:r>
        <w:r>
          <w:rPr>
            <w:noProof/>
          </w:rPr>
          <w:tab/>
        </w:r>
        <w:r>
          <w:rPr>
            <w:noProof/>
          </w:rPr>
          <w:fldChar w:fldCharType="begin"/>
        </w:r>
        <w:r>
          <w:rPr>
            <w:noProof/>
          </w:rPr>
          <w:instrText xml:space="preserve"> PAGEREF _Toc45273478 \h </w:instrText>
        </w:r>
        <w:r>
          <w:rPr>
            <w:noProof/>
          </w:rPr>
        </w:r>
        <w:r>
          <w:rPr>
            <w:noProof/>
          </w:rPr>
          <w:fldChar w:fldCharType="separate"/>
        </w:r>
        <w:r>
          <w:rPr>
            <w:noProof/>
          </w:rPr>
          <w:t>8</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79" w:history="1">
        <w:r w:rsidRPr="00AF34CD">
          <w:rPr>
            <w:rStyle w:val="a7"/>
            <w:rFonts w:ascii="微软雅黑" w:eastAsia="微软雅黑" w:hAnsi="微软雅黑" w:cs="微软雅黑"/>
            <w:noProof/>
          </w:rPr>
          <w:t>2. Login to the server</w:t>
        </w:r>
        <w:r>
          <w:rPr>
            <w:noProof/>
          </w:rPr>
          <w:tab/>
        </w:r>
        <w:r>
          <w:rPr>
            <w:noProof/>
          </w:rPr>
          <w:fldChar w:fldCharType="begin"/>
        </w:r>
        <w:r>
          <w:rPr>
            <w:noProof/>
          </w:rPr>
          <w:instrText xml:space="preserve"> PAGEREF _Toc45273479 \h </w:instrText>
        </w:r>
        <w:r>
          <w:rPr>
            <w:noProof/>
          </w:rPr>
        </w:r>
        <w:r>
          <w:rPr>
            <w:noProof/>
          </w:rPr>
          <w:fldChar w:fldCharType="separate"/>
        </w:r>
        <w:r>
          <w:rPr>
            <w:noProof/>
          </w:rPr>
          <w:t>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80" w:history="1">
        <w:r w:rsidRPr="00AF34CD">
          <w:rPr>
            <w:rStyle w:val="a7"/>
            <w:noProof/>
          </w:rPr>
          <w:t>Description</w:t>
        </w:r>
        <w:r>
          <w:rPr>
            <w:noProof/>
          </w:rPr>
          <w:tab/>
        </w:r>
        <w:r>
          <w:rPr>
            <w:noProof/>
          </w:rPr>
          <w:fldChar w:fldCharType="begin"/>
        </w:r>
        <w:r>
          <w:rPr>
            <w:noProof/>
          </w:rPr>
          <w:instrText xml:space="preserve"> PAGEREF _Toc45273480 \h </w:instrText>
        </w:r>
        <w:r>
          <w:rPr>
            <w:noProof/>
          </w:rPr>
        </w:r>
        <w:r>
          <w:rPr>
            <w:noProof/>
          </w:rPr>
          <w:fldChar w:fldCharType="separate"/>
        </w:r>
        <w:r>
          <w:rPr>
            <w:noProof/>
          </w:rPr>
          <w:t>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81" w:history="1">
        <w:r w:rsidRPr="00AF34CD">
          <w:rPr>
            <w:rStyle w:val="a7"/>
            <w:noProof/>
          </w:rPr>
          <w:t>Parameters</w:t>
        </w:r>
        <w:r>
          <w:rPr>
            <w:noProof/>
          </w:rPr>
          <w:tab/>
        </w:r>
        <w:r>
          <w:rPr>
            <w:noProof/>
          </w:rPr>
          <w:fldChar w:fldCharType="begin"/>
        </w:r>
        <w:r>
          <w:rPr>
            <w:noProof/>
          </w:rPr>
          <w:instrText xml:space="preserve"> PAGEREF _Toc45273481 \h </w:instrText>
        </w:r>
        <w:r>
          <w:rPr>
            <w:noProof/>
          </w:rPr>
        </w:r>
        <w:r>
          <w:rPr>
            <w:noProof/>
          </w:rPr>
          <w:fldChar w:fldCharType="separate"/>
        </w:r>
        <w:r>
          <w:rPr>
            <w:noProof/>
          </w:rPr>
          <w:t>8</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82" w:history="1">
        <w:r w:rsidRPr="00AF34CD">
          <w:rPr>
            <w:rStyle w:val="a7"/>
            <w:rFonts w:ascii="微软雅黑" w:eastAsia="微软雅黑" w:hAnsi="微软雅黑" w:cs="微软雅黑"/>
            <w:noProof/>
          </w:rPr>
          <w:t>3. Query the device online status</w:t>
        </w:r>
        <w:r>
          <w:rPr>
            <w:noProof/>
          </w:rPr>
          <w:tab/>
        </w:r>
        <w:r>
          <w:rPr>
            <w:noProof/>
          </w:rPr>
          <w:fldChar w:fldCharType="begin"/>
        </w:r>
        <w:r>
          <w:rPr>
            <w:noProof/>
          </w:rPr>
          <w:instrText xml:space="preserve"> PAGEREF _Toc45273482 \h </w:instrText>
        </w:r>
        <w:r>
          <w:rPr>
            <w:noProof/>
          </w:rPr>
        </w:r>
        <w:r>
          <w:rPr>
            <w:noProof/>
          </w:rPr>
          <w:fldChar w:fldCharType="separate"/>
        </w:r>
        <w:r>
          <w:rPr>
            <w:noProof/>
          </w:rPr>
          <w:t>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83" w:history="1">
        <w:r w:rsidRPr="00AF34CD">
          <w:rPr>
            <w:rStyle w:val="a7"/>
            <w:noProof/>
          </w:rPr>
          <w:t>Description</w:t>
        </w:r>
        <w:r>
          <w:rPr>
            <w:noProof/>
          </w:rPr>
          <w:tab/>
        </w:r>
        <w:r>
          <w:rPr>
            <w:noProof/>
          </w:rPr>
          <w:fldChar w:fldCharType="begin"/>
        </w:r>
        <w:r>
          <w:rPr>
            <w:noProof/>
          </w:rPr>
          <w:instrText xml:space="preserve"> PAGEREF _Toc45273483 \h </w:instrText>
        </w:r>
        <w:r>
          <w:rPr>
            <w:noProof/>
          </w:rPr>
        </w:r>
        <w:r>
          <w:rPr>
            <w:noProof/>
          </w:rPr>
          <w:fldChar w:fldCharType="separate"/>
        </w:r>
        <w:r>
          <w:rPr>
            <w:noProof/>
          </w:rPr>
          <w:t>9</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84" w:history="1">
        <w:r w:rsidRPr="00AF34CD">
          <w:rPr>
            <w:rStyle w:val="a7"/>
            <w:noProof/>
          </w:rPr>
          <w:t>Parameters</w:t>
        </w:r>
        <w:r>
          <w:rPr>
            <w:noProof/>
          </w:rPr>
          <w:tab/>
        </w:r>
        <w:r>
          <w:rPr>
            <w:noProof/>
          </w:rPr>
          <w:fldChar w:fldCharType="begin"/>
        </w:r>
        <w:r>
          <w:rPr>
            <w:noProof/>
          </w:rPr>
          <w:instrText xml:space="preserve"> PAGEREF _Toc45273484 \h </w:instrText>
        </w:r>
        <w:r>
          <w:rPr>
            <w:noProof/>
          </w:rPr>
        </w:r>
        <w:r>
          <w:rPr>
            <w:noProof/>
          </w:rPr>
          <w:fldChar w:fldCharType="separate"/>
        </w:r>
        <w:r>
          <w:rPr>
            <w:noProof/>
          </w:rPr>
          <w:t>9</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85" w:history="1">
        <w:r w:rsidRPr="00AF34CD">
          <w:rPr>
            <w:rStyle w:val="a7"/>
            <w:rFonts w:ascii="微软雅黑" w:eastAsia="微软雅黑" w:hAnsi="微软雅黑" w:cs="微软雅黑"/>
            <w:noProof/>
          </w:rPr>
          <w:t>4. Query sleep status</w:t>
        </w:r>
        <w:r>
          <w:rPr>
            <w:noProof/>
          </w:rPr>
          <w:tab/>
        </w:r>
        <w:r>
          <w:rPr>
            <w:noProof/>
          </w:rPr>
          <w:fldChar w:fldCharType="begin"/>
        </w:r>
        <w:r>
          <w:rPr>
            <w:noProof/>
          </w:rPr>
          <w:instrText xml:space="preserve"> PAGEREF _Toc45273485 \h </w:instrText>
        </w:r>
        <w:r>
          <w:rPr>
            <w:noProof/>
          </w:rPr>
        </w:r>
        <w:r>
          <w:rPr>
            <w:noProof/>
          </w:rPr>
          <w:fldChar w:fldCharType="separate"/>
        </w:r>
        <w:r>
          <w:rPr>
            <w:noProof/>
          </w:rPr>
          <w:t>9</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86" w:history="1">
        <w:r w:rsidRPr="00AF34CD">
          <w:rPr>
            <w:rStyle w:val="a7"/>
            <w:noProof/>
          </w:rPr>
          <w:t>Description</w:t>
        </w:r>
        <w:r>
          <w:rPr>
            <w:noProof/>
          </w:rPr>
          <w:tab/>
        </w:r>
        <w:r>
          <w:rPr>
            <w:noProof/>
          </w:rPr>
          <w:fldChar w:fldCharType="begin"/>
        </w:r>
        <w:r>
          <w:rPr>
            <w:noProof/>
          </w:rPr>
          <w:instrText xml:space="preserve"> PAGEREF _Toc45273486 \h </w:instrText>
        </w:r>
        <w:r>
          <w:rPr>
            <w:noProof/>
          </w:rPr>
        </w:r>
        <w:r>
          <w:rPr>
            <w:noProof/>
          </w:rPr>
          <w:fldChar w:fldCharType="separate"/>
        </w:r>
        <w:r>
          <w:rPr>
            <w:noProof/>
          </w:rPr>
          <w:t>9</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87" w:history="1">
        <w:r w:rsidRPr="00AF34CD">
          <w:rPr>
            <w:rStyle w:val="a7"/>
            <w:noProof/>
          </w:rPr>
          <w:t>Parameters</w:t>
        </w:r>
        <w:r>
          <w:rPr>
            <w:noProof/>
          </w:rPr>
          <w:tab/>
        </w:r>
        <w:r>
          <w:rPr>
            <w:noProof/>
          </w:rPr>
          <w:fldChar w:fldCharType="begin"/>
        </w:r>
        <w:r>
          <w:rPr>
            <w:noProof/>
          </w:rPr>
          <w:instrText xml:space="preserve"> PAGEREF _Toc45273487 \h </w:instrText>
        </w:r>
        <w:r>
          <w:rPr>
            <w:noProof/>
          </w:rPr>
        </w:r>
        <w:r>
          <w:rPr>
            <w:noProof/>
          </w:rPr>
          <w:fldChar w:fldCharType="separate"/>
        </w:r>
        <w:r>
          <w:rPr>
            <w:noProof/>
          </w:rPr>
          <w:t>9</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88" w:history="1">
        <w:r w:rsidRPr="00AF34CD">
          <w:rPr>
            <w:rStyle w:val="a7"/>
            <w:noProof/>
          </w:rPr>
          <w:t>5. Query environment parameters</w:t>
        </w:r>
        <w:r>
          <w:rPr>
            <w:noProof/>
          </w:rPr>
          <w:tab/>
        </w:r>
        <w:r>
          <w:rPr>
            <w:noProof/>
          </w:rPr>
          <w:fldChar w:fldCharType="begin"/>
        </w:r>
        <w:r>
          <w:rPr>
            <w:noProof/>
          </w:rPr>
          <w:instrText xml:space="preserve"> PAGEREF _Toc45273488 \h </w:instrText>
        </w:r>
        <w:r>
          <w:rPr>
            <w:noProof/>
          </w:rPr>
        </w:r>
        <w:r>
          <w:rPr>
            <w:noProof/>
          </w:rPr>
          <w:fldChar w:fldCharType="separate"/>
        </w:r>
        <w:r>
          <w:rPr>
            <w:noProof/>
          </w:rPr>
          <w:t>9</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89" w:history="1">
        <w:r w:rsidRPr="00AF34CD">
          <w:rPr>
            <w:rStyle w:val="a7"/>
            <w:noProof/>
          </w:rPr>
          <w:t>Description</w:t>
        </w:r>
        <w:r>
          <w:rPr>
            <w:noProof/>
          </w:rPr>
          <w:tab/>
        </w:r>
        <w:r>
          <w:rPr>
            <w:noProof/>
          </w:rPr>
          <w:fldChar w:fldCharType="begin"/>
        </w:r>
        <w:r>
          <w:rPr>
            <w:noProof/>
          </w:rPr>
          <w:instrText xml:space="preserve"> PAGEREF _Toc45273489 \h </w:instrText>
        </w:r>
        <w:r>
          <w:rPr>
            <w:noProof/>
          </w:rPr>
        </w:r>
        <w:r>
          <w:rPr>
            <w:noProof/>
          </w:rPr>
          <w:fldChar w:fldCharType="separate"/>
        </w:r>
        <w:r>
          <w:rPr>
            <w:noProof/>
          </w:rPr>
          <w:t>9</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90" w:history="1">
        <w:r w:rsidRPr="00AF34CD">
          <w:rPr>
            <w:rStyle w:val="a7"/>
            <w:noProof/>
          </w:rPr>
          <w:t>Parameters</w:t>
        </w:r>
        <w:r>
          <w:rPr>
            <w:noProof/>
          </w:rPr>
          <w:tab/>
        </w:r>
        <w:r>
          <w:rPr>
            <w:noProof/>
          </w:rPr>
          <w:fldChar w:fldCharType="begin"/>
        </w:r>
        <w:r>
          <w:rPr>
            <w:noProof/>
          </w:rPr>
          <w:instrText xml:space="preserve"> PAGEREF _Toc45273490 \h </w:instrText>
        </w:r>
        <w:r>
          <w:rPr>
            <w:noProof/>
          </w:rPr>
        </w:r>
        <w:r>
          <w:rPr>
            <w:noProof/>
          </w:rPr>
          <w:fldChar w:fldCharType="separate"/>
        </w:r>
        <w:r>
          <w:rPr>
            <w:noProof/>
          </w:rPr>
          <w:t>10</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91" w:history="1">
        <w:r w:rsidRPr="00AF34CD">
          <w:rPr>
            <w:rStyle w:val="a7"/>
            <w:noProof/>
          </w:rPr>
          <w:t>6. Turn on real-time data</w:t>
        </w:r>
        <w:r>
          <w:rPr>
            <w:noProof/>
          </w:rPr>
          <w:tab/>
        </w:r>
        <w:r>
          <w:rPr>
            <w:noProof/>
          </w:rPr>
          <w:fldChar w:fldCharType="begin"/>
        </w:r>
        <w:r>
          <w:rPr>
            <w:noProof/>
          </w:rPr>
          <w:instrText xml:space="preserve"> PAGEREF _Toc45273491 \h </w:instrText>
        </w:r>
        <w:r>
          <w:rPr>
            <w:noProof/>
          </w:rPr>
        </w:r>
        <w:r>
          <w:rPr>
            <w:noProof/>
          </w:rPr>
          <w:fldChar w:fldCharType="separate"/>
        </w:r>
        <w:r>
          <w:rPr>
            <w:noProof/>
          </w:rPr>
          <w:t>10</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92" w:history="1">
        <w:r w:rsidRPr="00AF34CD">
          <w:rPr>
            <w:rStyle w:val="a7"/>
            <w:noProof/>
          </w:rPr>
          <w:t>Description</w:t>
        </w:r>
        <w:r>
          <w:rPr>
            <w:noProof/>
          </w:rPr>
          <w:tab/>
        </w:r>
        <w:r>
          <w:rPr>
            <w:noProof/>
          </w:rPr>
          <w:fldChar w:fldCharType="begin"/>
        </w:r>
        <w:r>
          <w:rPr>
            <w:noProof/>
          </w:rPr>
          <w:instrText xml:space="preserve"> PAGEREF _Toc45273492 \h </w:instrText>
        </w:r>
        <w:r>
          <w:rPr>
            <w:noProof/>
          </w:rPr>
        </w:r>
        <w:r>
          <w:rPr>
            <w:noProof/>
          </w:rPr>
          <w:fldChar w:fldCharType="separate"/>
        </w:r>
        <w:r>
          <w:rPr>
            <w:noProof/>
          </w:rPr>
          <w:t>10</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93" w:history="1">
        <w:r w:rsidRPr="00AF34CD">
          <w:rPr>
            <w:rStyle w:val="a7"/>
            <w:noProof/>
          </w:rPr>
          <w:t>Parameters</w:t>
        </w:r>
        <w:r>
          <w:rPr>
            <w:noProof/>
          </w:rPr>
          <w:tab/>
        </w:r>
        <w:r>
          <w:rPr>
            <w:noProof/>
          </w:rPr>
          <w:fldChar w:fldCharType="begin"/>
        </w:r>
        <w:r>
          <w:rPr>
            <w:noProof/>
          </w:rPr>
          <w:instrText xml:space="preserve"> PAGEREF _Toc45273493 \h </w:instrText>
        </w:r>
        <w:r>
          <w:rPr>
            <w:noProof/>
          </w:rPr>
        </w:r>
        <w:r>
          <w:rPr>
            <w:noProof/>
          </w:rPr>
          <w:fldChar w:fldCharType="separate"/>
        </w:r>
        <w:r>
          <w:rPr>
            <w:noProof/>
          </w:rPr>
          <w:t>10</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94" w:history="1">
        <w:r w:rsidRPr="00AF34CD">
          <w:rPr>
            <w:rStyle w:val="a7"/>
            <w:noProof/>
          </w:rPr>
          <w:t>7. Turn off real-time data</w:t>
        </w:r>
        <w:r>
          <w:rPr>
            <w:noProof/>
          </w:rPr>
          <w:tab/>
        </w:r>
        <w:r>
          <w:rPr>
            <w:noProof/>
          </w:rPr>
          <w:fldChar w:fldCharType="begin"/>
        </w:r>
        <w:r>
          <w:rPr>
            <w:noProof/>
          </w:rPr>
          <w:instrText xml:space="preserve"> PAGEREF _Toc45273494 \h </w:instrText>
        </w:r>
        <w:r>
          <w:rPr>
            <w:noProof/>
          </w:rPr>
        </w:r>
        <w:r>
          <w:rPr>
            <w:noProof/>
          </w:rPr>
          <w:fldChar w:fldCharType="separate"/>
        </w:r>
        <w:r>
          <w:rPr>
            <w:noProof/>
          </w:rPr>
          <w:t>10</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95" w:history="1">
        <w:r w:rsidRPr="00AF34CD">
          <w:rPr>
            <w:rStyle w:val="a7"/>
            <w:noProof/>
          </w:rPr>
          <w:t>Description</w:t>
        </w:r>
        <w:r>
          <w:rPr>
            <w:noProof/>
          </w:rPr>
          <w:tab/>
        </w:r>
        <w:r>
          <w:rPr>
            <w:noProof/>
          </w:rPr>
          <w:fldChar w:fldCharType="begin"/>
        </w:r>
        <w:r>
          <w:rPr>
            <w:noProof/>
          </w:rPr>
          <w:instrText xml:space="preserve"> PAGEREF _Toc45273495 \h </w:instrText>
        </w:r>
        <w:r>
          <w:rPr>
            <w:noProof/>
          </w:rPr>
        </w:r>
        <w:r>
          <w:rPr>
            <w:noProof/>
          </w:rPr>
          <w:fldChar w:fldCharType="separate"/>
        </w:r>
        <w:r>
          <w:rPr>
            <w:noProof/>
          </w:rPr>
          <w:t>10</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96" w:history="1">
        <w:r w:rsidRPr="00AF34CD">
          <w:rPr>
            <w:rStyle w:val="a7"/>
            <w:noProof/>
          </w:rPr>
          <w:t>Parameters</w:t>
        </w:r>
        <w:r>
          <w:rPr>
            <w:noProof/>
          </w:rPr>
          <w:tab/>
        </w:r>
        <w:r>
          <w:rPr>
            <w:noProof/>
          </w:rPr>
          <w:fldChar w:fldCharType="begin"/>
        </w:r>
        <w:r>
          <w:rPr>
            <w:noProof/>
          </w:rPr>
          <w:instrText xml:space="preserve"> PAGEREF _Toc45273496 \h </w:instrText>
        </w:r>
        <w:r>
          <w:rPr>
            <w:noProof/>
          </w:rPr>
        </w:r>
        <w:r>
          <w:rPr>
            <w:noProof/>
          </w:rPr>
          <w:fldChar w:fldCharType="separate"/>
        </w:r>
        <w:r>
          <w:rPr>
            <w:noProof/>
          </w:rPr>
          <w:t>10</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497" w:history="1">
        <w:r w:rsidRPr="00AF34CD">
          <w:rPr>
            <w:rStyle w:val="a7"/>
            <w:rFonts w:ascii="微软雅黑" w:eastAsia="微软雅黑" w:hAnsi="微软雅黑" w:cs="微软雅黑"/>
            <w:noProof/>
          </w:rPr>
          <w:t>8. End monitoring manually</w:t>
        </w:r>
        <w:r>
          <w:rPr>
            <w:noProof/>
          </w:rPr>
          <w:tab/>
        </w:r>
        <w:r>
          <w:rPr>
            <w:noProof/>
          </w:rPr>
          <w:fldChar w:fldCharType="begin"/>
        </w:r>
        <w:r>
          <w:rPr>
            <w:noProof/>
          </w:rPr>
          <w:instrText xml:space="preserve"> PAGEREF _Toc45273497 \h </w:instrText>
        </w:r>
        <w:r>
          <w:rPr>
            <w:noProof/>
          </w:rPr>
        </w:r>
        <w:r>
          <w:rPr>
            <w:noProof/>
          </w:rPr>
          <w:fldChar w:fldCharType="separate"/>
        </w:r>
        <w:r>
          <w:rPr>
            <w:noProof/>
          </w:rPr>
          <w:t>11</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98" w:history="1">
        <w:r w:rsidRPr="00AF34CD">
          <w:rPr>
            <w:rStyle w:val="a7"/>
            <w:noProof/>
          </w:rPr>
          <w:t>Description</w:t>
        </w:r>
        <w:r>
          <w:rPr>
            <w:noProof/>
          </w:rPr>
          <w:tab/>
        </w:r>
        <w:r>
          <w:rPr>
            <w:noProof/>
          </w:rPr>
          <w:fldChar w:fldCharType="begin"/>
        </w:r>
        <w:r>
          <w:rPr>
            <w:noProof/>
          </w:rPr>
          <w:instrText xml:space="preserve"> PAGEREF _Toc45273498 \h </w:instrText>
        </w:r>
        <w:r>
          <w:rPr>
            <w:noProof/>
          </w:rPr>
        </w:r>
        <w:r>
          <w:rPr>
            <w:noProof/>
          </w:rPr>
          <w:fldChar w:fldCharType="separate"/>
        </w:r>
        <w:r>
          <w:rPr>
            <w:noProof/>
          </w:rPr>
          <w:t>11</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499" w:history="1">
        <w:r w:rsidRPr="00AF34CD">
          <w:rPr>
            <w:rStyle w:val="a7"/>
            <w:noProof/>
          </w:rPr>
          <w:t>Parameters</w:t>
        </w:r>
        <w:r>
          <w:rPr>
            <w:noProof/>
          </w:rPr>
          <w:tab/>
        </w:r>
        <w:r>
          <w:rPr>
            <w:noProof/>
          </w:rPr>
          <w:fldChar w:fldCharType="begin"/>
        </w:r>
        <w:r>
          <w:rPr>
            <w:noProof/>
          </w:rPr>
          <w:instrText xml:space="preserve"> PAGEREF _Toc45273499 \h </w:instrText>
        </w:r>
        <w:r>
          <w:rPr>
            <w:noProof/>
          </w:rPr>
        </w:r>
        <w:r>
          <w:rPr>
            <w:noProof/>
          </w:rPr>
          <w:fldChar w:fldCharType="separate"/>
        </w:r>
        <w:r>
          <w:rPr>
            <w:noProof/>
          </w:rPr>
          <w:t>11</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00" w:history="1">
        <w:r w:rsidRPr="00AF34CD">
          <w:rPr>
            <w:rStyle w:val="a7"/>
            <w:rFonts w:ascii="微软雅黑" w:eastAsia="微软雅黑" w:hAnsi="微软雅黑" w:cs="微软雅黑"/>
            <w:noProof/>
          </w:rPr>
          <w:t>9. Device firmware upgrade</w:t>
        </w:r>
        <w:r>
          <w:rPr>
            <w:noProof/>
          </w:rPr>
          <w:tab/>
        </w:r>
        <w:r>
          <w:rPr>
            <w:noProof/>
          </w:rPr>
          <w:fldChar w:fldCharType="begin"/>
        </w:r>
        <w:r>
          <w:rPr>
            <w:noProof/>
          </w:rPr>
          <w:instrText xml:space="preserve"> PAGEREF _Toc45273500 \h </w:instrText>
        </w:r>
        <w:r>
          <w:rPr>
            <w:noProof/>
          </w:rPr>
        </w:r>
        <w:r>
          <w:rPr>
            <w:noProof/>
          </w:rPr>
          <w:fldChar w:fldCharType="separate"/>
        </w:r>
        <w:r>
          <w:rPr>
            <w:noProof/>
          </w:rPr>
          <w:t>11</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01" w:history="1">
        <w:r w:rsidRPr="00AF34CD">
          <w:rPr>
            <w:rStyle w:val="a7"/>
            <w:noProof/>
          </w:rPr>
          <w:t>Description</w:t>
        </w:r>
        <w:r>
          <w:rPr>
            <w:noProof/>
          </w:rPr>
          <w:tab/>
        </w:r>
        <w:r>
          <w:rPr>
            <w:noProof/>
          </w:rPr>
          <w:fldChar w:fldCharType="begin"/>
        </w:r>
        <w:r>
          <w:rPr>
            <w:noProof/>
          </w:rPr>
          <w:instrText xml:space="preserve"> PAGEREF _Toc45273501 \h </w:instrText>
        </w:r>
        <w:r>
          <w:rPr>
            <w:noProof/>
          </w:rPr>
        </w:r>
        <w:r>
          <w:rPr>
            <w:noProof/>
          </w:rPr>
          <w:fldChar w:fldCharType="separate"/>
        </w:r>
        <w:r>
          <w:rPr>
            <w:noProof/>
          </w:rPr>
          <w:t>11</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02" w:history="1">
        <w:r w:rsidRPr="00AF34CD">
          <w:rPr>
            <w:rStyle w:val="a7"/>
            <w:noProof/>
          </w:rPr>
          <w:t>Parameters</w:t>
        </w:r>
        <w:r>
          <w:rPr>
            <w:noProof/>
          </w:rPr>
          <w:tab/>
        </w:r>
        <w:r>
          <w:rPr>
            <w:noProof/>
          </w:rPr>
          <w:fldChar w:fldCharType="begin"/>
        </w:r>
        <w:r>
          <w:rPr>
            <w:noProof/>
          </w:rPr>
          <w:instrText xml:space="preserve"> PAGEREF _Toc45273502 \h </w:instrText>
        </w:r>
        <w:r>
          <w:rPr>
            <w:noProof/>
          </w:rPr>
        </w:r>
        <w:r>
          <w:rPr>
            <w:noProof/>
          </w:rPr>
          <w:fldChar w:fldCharType="separate"/>
        </w:r>
        <w:r>
          <w:rPr>
            <w:noProof/>
          </w:rPr>
          <w:t>11</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03" w:history="1">
        <w:r w:rsidRPr="00AF34CD">
          <w:rPr>
            <w:rStyle w:val="a7"/>
            <w:rFonts w:ascii="微软雅黑" w:eastAsia="微软雅黑" w:hAnsi="微软雅黑" w:cs="微软雅黑"/>
            <w:noProof/>
          </w:rPr>
          <w:t>10. Register device online status change listener</w:t>
        </w:r>
        <w:r>
          <w:rPr>
            <w:noProof/>
          </w:rPr>
          <w:tab/>
        </w:r>
        <w:r>
          <w:rPr>
            <w:noProof/>
          </w:rPr>
          <w:fldChar w:fldCharType="begin"/>
        </w:r>
        <w:r>
          <w:rPr>
            <w:noProof/>
          </w:rPr>
          <w:instrText xml:space="preserve"> PAGEREF _Toc45273503 \h </w:instrText>
        </w:r>
        <w:r>
          <w:rPr>
            <w:noProof/>
          </w:rPr>
        </w:r>
        <w:r>
          <w:rPr>
            <w:noProof/>
          </w:rPr>
          <w:fldChar w:fldCharType="separate"/>
        </w:r>
        <w:r>
          <w:rPr>
            <w:noProof/>
          </w:rPr>
          <w:t>12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04" w:history="1">
        <w:r w:rsidRPr="00AF34CD">
          <w:rPr>
            <w:rStyle w:val="a7"/>
            <w:noProof/>
          </w:rPr>
          <w:t>Description</w:t>
        </w:r>
        <w:r>
          <w:rPr>
            <w:noProof/>
          </w:rPr>
          <w:tab/>
        </w:r>
        <w:r>
          <w:rPr>
            <w:noProof/>
          </w:rPr>
          <w:fldChar w:fldCharType="begin"/>
        </w:r>
        <w:r>
          <w:rPr>
            <w:noProof/>
          </w:rPr>
          <w:instrText xml:space="preserve"> PAGEREF _Toc45273504 \h </w:instrText>
        </w:r>
        <w:r>
          <w:rPr>
            <w:noProof/>
          </w:rPr>
        </w:r>
        <w:r>
          <w:rPr>
            <w:noProof/>
          </w:rPr>
          <w:fldChar w:fldCharType="separate"/>
        </w:r>
        <w:r>
          <w:rPr>
            <w:noProof/>
          </w:rPr>
          <w:t>12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05" w:history="1">
        <w:r w:rsidRPr="00AF34CD">
          <w:rPr>
            <w:rStyle w:val="a7"/>
            <w:noProof/>
          </w:rPr>
          <w:t>Parameters</w:t>
        </w:r>
        <w:r>
          <w:rPr>
            <w:noProof/>
          </w:rPr>
          <w:tab/>
        </w:r>
        <w:r>
          <w:rPr>
            <w:noProof/>
          </w:rPr>
          <w:fldChar w:fldCharType="begin"/>
        </w:r>
        <w:r>
          <w:rPr>
            <w:noProof/>
          </w:rPr>
          <w:instrText xml:space="preserve"> PAGEREF _Toc45273505 \h </w:instrText>
        </w:r>
        <w:r>
          <w:rPr>
            <w:noProof/>
          </w:rPr>
        </w:r>
        <w:r>
          <w:rPr>
            <w:noProof/>
          </w:rPr>
          <w:fldChar w:fldCharType="separate"/>
        </w:r>
        <w:r>
          <w:rPr>
            <w:noProof/>
          </w:rPr>
          <w:t>12</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06" w:history="1">
        <w:r w:rsidRPr="00AF34CD">
          <w:rPr>
            <w:rStyle w:val="a7"/>
            <w:rFonts w:ascii="微软雅黑" w:eastAsia="微软雅黑" w:hAnsi="微软雅黑" w:cs="微软雅黑"/>
            <w:noProof/>
          </w:rPr>
          <w:t>11. Unregister device online status change listener</w:t>
        </w:r>
        <w:r>
          <w:rPr>
            <w:noProof/>
          </w:rPr>
          <w:tab/>
        </w:r>
        <w:r>
          <w:rPr>
            <w:noProof/>
          </w:rPr>
          <w:fldChar w:fldCharType="begin"/>
        </w:r>
        <w:r>
          <w:rPr>
            <w:noProof/>
          </w:rPr>
          <w:instrText xml:space="preserve"> PAGEREF _Toc45273506 \h </w:instrText>
        </w:r>
        <w:r>
          <w:rPr>
            <w:noProof/>
          </w:rPr>
        </w:r>
        <w:r>
          <w:rPr>
            <w:noProof/>
          </w:rPr>
          <w:fldChar w:fldCharType="separate"/>
        </w:r>
        <w:r>
          <w:rPr>
            <w:noProof/>
          </w:rPr>
          <w:t>12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07" w:history="1">
        <w:r w:rsidRPr="00AF34CD">
          <w:rPr>
            <w:rStyle w:val="a7"/>
            <w:noProof/>
          </w:rPr>
          <w:t>Description</w:t>
        </w:r>
        <w:r>
          <w:rPr>
            <w:noProof/>
          </w:rPr>
          <w:tab/>
        </w:r>
        <w:r>
          <w:rPr>
            <w:noProof/>
          </w:rPr>
          <w:fldChar w:fldCharType="begin"/>
        </w:r>
        <w:r>
          <w:rPr>
            <w:noProof/>
          </w:rPr>
          <w:instrText xml:space="preserve"> PAGEREF _Toc45273507 \h </w:instrText>
        </w:r>
        <w:r>
          <w:rPr>
            <w:noProof/>
          </w:rPr>
        </w:r>
        <w:r>
          <w:rPr>
            <w:noProof/>
          </w:rPr>
          <w:fldChar w:fldCharType="separate"/>
        </w:r>
        <w:r>
          <w:rPr>
            <w:noProof/>
          </w:rPr>
          <w:t>12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08" w:history="1">
        <w:r w:rsidRPr="00AF34CD">
          <w:rPr>
            <w:rStyle w:val="a7"/>
            <w:noProof/>
          </w:rPr>
          <w:t>Parameters</w:t>
        </w:r>
        <w:r>
          <w:rPr>
            <w:noProof/>
          </w:rPr>
          <w:tab/>
        </w:r>
        <w:r>
          <w:rPr>
            <w:noProof/>
          </w:rPr>
          <w:fldChar w:fldCharType="begin"/>
        </w:r>
        <w:r>
          <w:rPr>
            <w:noProof/>
          </w:rPr>
          <w:instrText xml:space="preserve"> PAGEREF _Toc45273508 \h </w:instrText>
        </w:r>
        <w:r>
          <w:rPr>
            <w:noProof/>
          </w:rPr>
        </w:r>
        <w:r>
          <w:rPr>
            <w:noProof/>
          </w:rPr>
          <w:fldChar w:fldCharType="separate"/>
        </w:r>
        <w:r>
          <w:rPr>
            <w:noProof/>
          </w:rPr>
          <w:t>12</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09" w:history="1">
        <w:r w:rsidRPr="00AF34CD">
          <w:rPr>
            <w:rStyle w:val="a7"/>
            <w:rFonts w:ascii="微软雅黑" w:eastAsia="微软雅黑" w:hAnsi="微软雅黑" w:cs="微软雅黑"/>
            <w:noProof/>
          </w:rPr>
          <w:t>12. Register sleep report upload status listener</w:t>
        </w:r>
        <w:r>
          <w:rPr>
            <w:noProof/>
          </w:rPr>
          <w:tab/>
        </w:r>
        <w:r>
          <w:rPr>
            <w:noProof/>
          </w:rPr>
          <w:fldChar w:fldCharType="begin"/>
        </w:r>
        <w:r>
          <w:rPr>
            <w:noProof/>
          </w:rPr>
          <w:instrText xml:space="preserve"> PAGEREF _Toc45273509 \h </w:instrText>
        </w:r>
        <w:r>
          <w:rPr>
            <w:noProof/>
          </w:rPr>
        </w:r>
        <w:r>
          <w:rPr>
            <w:noProof/>
          </w:rPr>
          <w:fldChar w:fldCharType="separate"/>
        </w:r>
        <w:r>
          <w:rPr>
            <w:noProof/>
          </w:rPr>
          <w:t>12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10" w:history="1">
        <w:r w:rsidRPr="00AF34CD">
          <w:rPr>
            <w:rStyle w:val="a7"/>
            <w:noProof/>
          </w:rPr>
          <w:t>Description</w:t>
        </w:r>
        <w:r>
          <w:rPr>
            <w:noProof/>
          </w:rPr>
          <w:tab/>
        </w:r>
        <w:r>
          <w:rPr>
            <w:noProof/>
          </w:rPr>
          <w:fldChar w:fldCharType="begin"/>
        </w:r>
        <w:r>
          <w:rPr>
            <w:noProof/>
          </w:rPr>
          <w:instrText xml:space="preserve"> PAGEREF _Toc45273510 \h </w:instrText>
        </w:r>
        <w:r>
          <w:rPr>
            <w:noProof/>
          </w:rPr>
        </w:r>
        <w:r>
          <w:rPr>
            <w:noProof/>
          </w:rPr>
          <w:fldChar w:fldCharType="separate"/>
        </w:r>
        <w:r>
          <w:rPr>
            <w:noProof/>
          </w:rPr>
          <w:t>12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11" w:history="1">
        <w:r w:rsidRPr="00AF34CD">
          <w:rPr>
            <w:rStyle w:val="a7"/>
            <w:noProof/>
          </w:rPr>
          <w:t>Parameters</w:t>
        </w:r>
        <w:r>
          <w:rPr>
            <w:noProof/>
          </w:rPr>
          <w:tab/>
        </w:r>
        <w:r>
          <w:rPr>
            <w:noProof/>
          </w:rPr>
          <w:fldChar w:fldCharType="begin"/>
        </w:r>
        <w:r>
          <w:rPr>
            <w:noProof/>
          </w:rPr>
          <w:instrText xml:space="preserve"> PAGEREF _Toc45273511 \h </w:instrText>
        </w:r>
        <w:r>
          <w:rPr>
            <w:noProof/>
          </w:rPr>
        </w:r>
        <w:r>
          <w:rPr>
            <w:noProof/>
          </w:rPr>
          <w:fldChar w:fldCharType="separate"/>
        </w:r>
        <w:r>
          <w:rPr>
            <w:noProof/>
          </w:rPr>
          <w:t>13</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12" w:history="1">
        <w:r w:rsidRPr="00AF34CD">
          <w:rPr>
            <w:rStyle w:val="a7"/>
            <w:rFonts w:ascii="微软雅黑" w:eastAsia="微软雅黑" w:hAnsi="微软雅黑" w:cs="微软雅黑"/>
            <w:noProof/>
          </w:rPr>
          <w:t>13. Unregister sleep report upload status listener</w:t>
        </w:r>
        <w:r>
          <w:rPr>
            <w:noProof/>
          </w:rPr>
          <w:tab/>
        </w:r>
        <w:r>
          <w:rPr>
            <w:noProof/>
          </w:rPr>
          <w:fldChar w:fldCharType="begin"/>
        </w:r>
        <w:r>
          <w:rPr>
            <w:noProof/>
          </w:rPr>
          <w:instrText xml:space="preserve"> PAGEREF _Toc45273512 \h </w:instrText>
        </w:r>
        <w:r>
          <w:rPr>
            <w:noProof/>
          </w:rPr>
        </w:r>
        <w:r>
          <w:rPr>
            <w:noProof/>
          </w:rPr>
          <w:fldChar w:fldCharType="separate"/>
        </w:r>
        <w:r>
          <w:rPr>
            <w:noProof/>
          </w:rPr>
          <w:t>13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13" w:history="1">
        <w:r w:rsidRPr="00AF34CD">
          <w:rPr>
            <w:rStyle w:val="a7"/>
            <w:noProof/>
          </w:rPr>
          <w:t>Description</w:t>
        </w:r>
        <w:r>
          <w:rPr>
            <w:noProof/>
          </w:rPr>
          <w:tab/>
        </w:r>
        <w:r>
          <w:rPr>
            <w:noProof/>
          </w:rPr>
          <w:fldChar w:fldCharType="begin"/>
        </w:r>
        <w:r>
          <w:rPr>
            <w:noProof/>
          </w:rPr>
          <w:instrText xml:space="preserve"> PAGEREF _Toc45273513 \h </w:instrText>
        </w:r>
        <w:r>
          <w:rPr>
            <w:noProof/>
          </w:rPr>
        </w:r>
        <w:r>
          <w:rPr>
            <w:noProof/>
          </w:rPr>
          <w:fldChar w:fldCharType="separate"/>
        </w:r>
        <w:r>
          <w:rPr>
            <w:noProof/>
          </w:rPr>
          <w:t>13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14" w:history="1">
        <w:r w:rsidRPr="00AF34CD">
          <w:rPr>
            <w:rStyle w:val="a7"/>
            <w:noProof/>
          </w:rPr>
          <w:t>Parameters</w:t>
        </w:r>
        <w:r>
          <w:rPr>
            <w:noProof/>
          </w:rPr>
          <w:tab/>
        </w:r>
        <w:r>
          <w:rPr>
            <w:noProof/>
          </w:rPr>
          <w:fldChar w:fldCharType="begin"/>
        </w:r>
        <w:r>
          <w:rPr>
            <w:noProof/>
          </w:rPr>
          <w:instrText xml:space="preserve"> PAGEREF _Toc45273514 \h </w:instrText>
        </w:r>
        <w:r>
          <w:rPr>
            <w:noProof/>
          </w:rPr>
        </w:r>
        <w:r>
          <w:rPr>
            <w:noProof/>
          </w:rPr>
          <w:fldChar w:fldCharType="separate"/>
        </w:r>
        <w:r>
          <w:rPr>
            <w:noProof/>
          </w:rPr>
          <w:t>13</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15" w:history="1">
        <w:r w:rsidRPr="00AF34CD">
          <w:rPr>
            <w:rStyle w:val="a7"/>
            <w:rFonts w:ascii="微软雅黑" w:eastAsia="微软雅黑" w:hAnsi="微软雅黑" w:cs="微软雅黑"/>
            <w:noProof/>
          </w:rPr>
          <w:t>14. Register real-time data listener</w:t>
        </w:r>
        <w:r>
          <w:rPr>
            <w:noProof/>
          </w:rPr>
          <w:tab/>
        </w:r>
        <w:r>
          <w:rPr>
            <w:noProof/>
          </w:rPr>
          <w:fldChar w:fldCharType="begin"/>
        </w:r>
        <w:r>
          <w:rPr>
            <w:noProof/>
          </w:rPr>
          <w:instrText xml:space="preserve"> PAGEREF _Toc45273515 \h </w:instrText>
        </w:r>
        <w:r>
          <w:rPr>
            <w:noProof/>
          </w:rPr>
        </w:r>
        <w:r>
          <w:rPr>
            <w:noProof/>
          </w:rPr>
          <w:fldChar w:fldCharType="separate"/>
        </w:r>
        <w:r>
          <w:rPr>
            <w:noProof/>
          </w:rPr>
          <w:t>13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16" w:history="1">
        <w:r w:rsidRPr="00AF34CD">
          <w:rPr>
            <w:rStyle w:val="a7"/>
            <w:noProof/>
          </w:rPr>
          <w:t>Description</w:t>
        </w:r>
        <w:r>
          <w:rPr>
            <w:noProof/>
          </w:rPr>
          <w:tab/>
        </w:r>
        <w:r>
          <w:rPr>
            <w:noProof/>
          </w:rPr>
          <w:fldChar w:fldCharType="begin"/>
        </w:r>
        <w:r>
          <w:rPr>
            <w:noProof/>
          </w:rPr>
          <w:instrText xml:space="preserve"> PAGEREF _Toc45273516 \h </w:instrText>
        </w:r>
        <w:r>
          <w:rPr>
            <w:noProof/>
          </w:rPr>
        </w:r>
        <w:r>
          <w:rPr>
            <w:noProof/>
          </w:rPr>
          <w:fldChar w:fldCharType="separate"/>
        </w:r>
        <w:r>
          <w:rPr>
            <w:noProof/>
          </w:rPr>
          <w:t>13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17" w:history="1">
        <w:r w:rsidRPr="00AF34CD">
          <w:rPr>
            <w:rStyle w:val="a7"/>
            <w:noProof/>
          </w:rPr>
          <w:t>Parameters</w:t>
        </w:r>
        <w:r>
          <w:rPr>
            <w:noProof/>
          </w:rPr>
          <w:tab/>
        </w:r>
        <w:r>
          <w:rPr>
            <w:noProof/>
          </w:rPr>
          <w:fldChar w:fldCharType="begin"/>
        </w:r>
        <w:r>
          <w:rPr>
            <w:noProof/>
          </w:rPr>
          <w:instrText xml:space="preserve"> PAGEREF _Toc45273517 \h </w:instrText>
        </w:r>
        <w:r>
          <w:rPr>
            <w:noProof/>
          </w:rPr>
        </w:r>
        <w:r>
          <w:rPr>
            <w:noProof/>
          </w:rPr>
          <w:fldChar w:fldCharType="separate"/>
        </w:r>
        <w:r>
          <w:rPr>
            <w:noProof/>
          </w:rPr>
          <w:t>13</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18" w:history="1">
        <w:r w:rsidRPr="00AF34CD">
          <w:rPr>
            <w:rStyle w:val="a7"/>
            <w:rFonts w:ascii="微软雅黑" w:eastAsia="微软雅黑" w:hAnsi="微软雅黑" w:cs="微软雅黑"/>
            <w:noProof/>
          </w:rPr>
          <w:t>15. unregister real-time data listener</w:t>
        </w:r>
        <w:r>
          <w:rPr>
            <w:noProof/>
          </w:rPr>
          <w:tab/>
        </w:r>
        <w:r>
          <w:rPr>
            <w:noProof/>
          </w:rPr>
          <w:fldChar w:fldCharType="begin"/>
        </w:r>
        <w:r>
          <w:rPr>
            <w:noProof/>
          </w:rPr>
          <w:instrText xml:space="preserve"> PAGEREF _Toc45273518 \h </w:instrText>
        </w:r>
        <w:r>
          <w:rPr>
            <w:noProof/>
          </w:rPr>
        </w:r>
        <w:r>
          <w:rPr>
            <w:noProof/>
          </w:rPr>
          <w:fldChar w:fldCharType="separate"/>
        </w:r>
        <w:r>
          <w:rPr>
            <w:noProof/>
          </w:rPr>
          <w:t>14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19" w:history="1">
        <w:r w:rsidRPr="00AF34CD">
          <w:rPr>
            <w:rStyle w:val="a7"/>
            <w:noProof/>
          </w:rPr>
          <w:t>Description</w:t>
        </w:r>
        <w:r>
          <w:rPr>
            <w:noProof/>
          </w:rPr>
          <w:tab/>
        </w:r>
        <w:r>
          <w:rPr>
            <w:noProof/>
          </w:rPr>
          <w:fldChar w:fldCharType="begin"/>
        </w:r>
        <w:r>
          <w:rPr>
            <w:noProof/>
          </w:rPr>
          <w:instrText xml:space="preserve"> PAGEREF _Toc45273519 \h </w:instrText>
        </w:r>
        <w:r>
          <w:rPr>
            <w:noProof/>
          </w:rPr>
        </w:r>
        <w:r>
          <w:rPr>
            <w:noProof/>
          </w:rPr>
          <w:fldChar w:fldCharType="separate"/>
        </w:r>
        <w:r>
          <w:rPr>
            <w:noProof/>
          </w:rPr>
          <w:t>14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20" w:history="1">
        <w:r w:rsidRPr="00AF34CD">
          <w:rPr>
            <w:rStyle w:val="a7"/>
            <w:noProof/>
          </w:rPr>
          <w:t>Parameters</w:t>
        </w:r>
        <w:r>
          <w:rPr>
            <w:noProof/>
          </w:rPr>
          <w:tab/>
        </w:r>
        <w:r>
          <w:rPr>
            <w:noProof/>
          </w:rPr>
          <w:fldChar w:fldCharType="begin"/>
        </w:r>
        <w:r>
          <w:rPr>
            <w:noProof/>
          </w:rPr>
          <w:instrText xml:space="preserve"> PAGEREF _Toc45273520 \h </w:instrText>
        </w:r>
        <w:r>
          <w:rPr>
            <w:noProof/>
          </w:rPr>
        </w:r>
        <w:r>
          <w:rPr>
            <w:noProof/>
          </w:rPr>
          <w:fldChar w:fldCharType="separate"/>
        </w:r>
        <w:r>
          <w:rPr>
            <w:noProof/>
          </w:rPr>
          <w:t>14</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21" w:history="1">
        <w:r w:rsidRPr="00AF34CD">
          <w:rPr>
            <w:rStyle w:val="a7"/>
            <w:rFonts w:ascii="微软雅黑" w:eastAsia="微软雅黑" w:hAnsi="微软雅黑" w:cs="微软雅黑"/>
            <w:noProof/>
          </w:rPr>
          <w:t>16. Register for real-time sleep state monitoring</w:t>
        </w:r>
        <w:r>
          <w:rPr>
            <w:noProof/>
          </w:rPr>
          <w:tab/>
        </w:r>
        <w:r>
          <w:rPr>
            <w:noProof/>
          </w:rPr>
          <w:fldChar w:fldCharType="begin"/>
        </w:r>
        <w:r>
          <w:rPr>
            <w:noProof/>
          </w:rPr>
          <w:instrText xml:space="preserve"> PAGEREF _Toc45273521 \h </w:instrText>
        </w:r>
        <w:r>
          <w:rPr>
            <w:noProof/>
          </w:rPr>
        </w:r>
        <w:r>
          <w:rPr>
            <w:noProof/>
          </w:rPr>
          <w:fldChar w:fldCharType="separate"/>
        </w:r>
        <w:r>
          <w:rPr>
            <w:noProof/>
          </w:rPr>
          <w:t>14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22" w:history="1">
        <w:r w:rsidRPr="00AF34CD">
          <w:rPr>
            <w:rStyle w:val="a7"/>
            <w:noProof/>
          </w:rPr>
          <w:t>Description</w:t>
        </w:r>
        <w:r>
          <w:rPr>
            <w:noProof/>
          </w:rPr>
          <w:tab/>
        </w:r>
        <w:r>
          <w:rPr>
            <w:noProof/>
          </w:rPr>
          <w:fldChar w:fldCharType="begin"/>
        </w:r>
        <w:r>
          <w:rPr>
            <w:noProof/>
          </w:rPr>
          <w:instrText xml:space="preserve"> PAGEREF _Toc45273522 \h </w:instrText>
        </w:r>
        <w:r>
          <w:rPr>
            <w:noProof/>
          </w:rPr>
        </w:r>
        <w:r>
          <w:rPr>
            <w:noProof/>
          </w:rPr>
          <w:fldChar w:fldCharType="separate"/>
        </w:r>
        <w:r>
          <w:rPr>
            <w:noProof/>
          </w:rPr>
          <w:t>14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23" w:history="1">
        <w:r w:rsidRPr="00AF34CD">
          <w:rPr>
            <w:rStyle w:val="a7"/>
            <w:noProof/>
          </w:rPr>
          <w:t>Parameters</w:t>
        </w:r>
        <w:r>
          <w:rPr>
            <w:noProof/>
          </w:rPr>
          <w:tab/>
        </w:r>
        <w:r>
          <w:rPr>
            <w:noProof/>
          </w:rPr>
          <w:fldChar w:fldCharType="begin"/>
        </w:r>
        <w:r>
          <w:rPr>
            <w:noProof/>
          </w:rPr>
          <w:instrText xml:space="preserve"> PAGEREF _Toc45273523 \h </w:instrText>
        </w:r>
        <w:r>
          <w:rPr>
            <w:noProof/>
          </w:rPr>
        </w:r>
        <w:r>
          <w:rPr>
            <w:noProof/>
          </w:rPr>
          <w:fldChar w:fldCharType="separate"/>
        </w:r>
        <w:r>
          <w:rPr>
            <w:noProof/>
          </w:rPr>
          <w:t>14</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24" w:history="1">
        <w:r w:rsidRPr="00AF34CD">
          <w:rPr>
            <w:rStyle w:val="a7"/>
            <w:rFonts w:ascii="微软雅黑" w:eastAsia="微软雅黑" w:hAnsi="微软雅黑" w:cs="微软雅黑"/>
            <w:noProof/>
          </w:rPr>
          <w:t>17. Unregister for real-t</w:t>
        </w:r>
        <w:r w:rsidRPr="00AF34CD">
          <w:rPr>
            <w:rStyle w:val="a7"/>
            <w:rFonts w:ascii="微软雅黑" w:eastAsia="微软雅黑" w:hAnsi="微软雅黑" w:cs="微软雅黑"/>
            <w:noProof/>
          </w:rPr>
          <w:t>i</w:t>
        </w:r>
        <w:r w:rsidRPr="00AF34CD">
          <w:rPr>
            <w:rStyle w:val="a7"/>
            <w:rFonts w:ascii="微软雅黑" w:eastAsia="微软雅黑" w:hAnsi="微软雅黑" w:cs="微软雅黑"/>
            <w:noProof/>
          </w:rPr>
          <w:t>me sleep state monitoring</w:t>
        </w:r>
        <w:r>
          <w:rPr>
            <w:noProof/>
          </w:rPr>
          <w:tab/>
        </w:r>
        <w:r>
          <w:rPr>
            <w:noProof/>
          </w:rPr>
          <w:fldChar w:fldCharType="begin"/>
        </w:r>
        <w:r>
          <w:rPr>
            <w:noProof/>
          </w:rPr>
          <w:instrText xml:space="preserve"> PAGEREF _Toc45273524 \h </w:instrText>
        </w:r>
        <w:r>
          <w:rPr>
            <w:noProof/>
          </w:rPr>
        </w:r>
        <w:r>
          <w:rPr>
            <w:noProof/>
          </w:rPr>
          <w:fldChar w:fldCharType="separate"/>
        </w:r>
        <w:r>
          <w:rPr>
            <w:noProof/>
          </w:rPr>
          <w:t>14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25" w:history="1">
        <w:r w:rsidRPr="00AF34CD">
          <w:rPr>
            <w:rStyle w:val="a7"/>
            <w:noProof/>
          </w:rPr>
          <w:t>Description</w:t>
        </w:r>
        <w:r>
          <w:rPr>
            <w:noProof/>
          </w:rPr>
          <w:tab/>
        </w:r>
        <w:r>
          <w:rPr>
            <w:noProof/>
          </w:rPr>
          <w:fldChar w:fldCharType="begin"/>
        </w:r>
        <w:r>
          <w:rPr>
            <w:noProof/>
          </w:rPr>
          <w:instrText xml:space="preserve"> PAGEREF _Toc45273525 \h </w:instrText>
        </w:r>
        <w:r>
          <w:rPr>
            <w:noProof/>
          </w:rPr>
        </w:r>
        <w:r>
          <w:rPr>
            <w:noProof/>
          </w:rPr>
          <w:fldChar w:fldCharType="separate"/>
        </w:r>
        <w:r>
          <w:rPr>
            <w:noProof/>
          </w:rPr>
          <w:t>15</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26" w:history="1">
        <w:r w:rsidRPr="00AF34CD">
          <w:rPr>
            <w:rStyle w:val="a7"/>
            <w:noProof/>
          </w:rPr>
          <w:t>Parameters</w:t>
        </w:r>
        <w:r>
          <w:rPr>
            <w:noProof/>
          </w:rPr>
          <w:tab/>
        </w:r>
        <w:r>
          <w:rPr>
            <w:noProof/>
          </w:rPr>
          <w:fldChar w:fldCharType="begin"/>
        </w:r>
        <w:r>
          <w:rPr>
            <w:noProof/>
          </w:rPr>
          <w:instrText xml:space="preserve"> PAGEREF _Toc45273526 \h </w:instrText>
        </w:r>
        <w:r>
          <w:rPr>
            <w:noProof/>
          </w:rPr>
        </w:r>
        <w:r>
          <w:rPr>
            <w:noProof/>
          </w:rPr>
          <w:fldChar w:fldCharType="separate"/>
        </w:r>
        <w:r>
          <w:rPr>
            <w:noProof/>
          </w:rPr>
          <w:t>15</w:t>
        </w:r>
        <w:r>
          <w:rPr>
            <w:noProof/>
          </w:rPr>
          <w:fldChar w:fldCharType="end"/>
        </w:r>
      </w:hyperlink>
    </w:p>
    <w:p w:rsidR="000D3E90" w:rsidRDefault="000D3E90">
      <w:pPr>
        <w:pStyle w:val="10"/>
        <w:tabs>
          <w:tab w:val="right" w:leader="dot" w:pos="8296"/>
        </w:tabs>
        <w:rPr>
          <w:rFonts w:asciiTheme="minorHAnsi" w:eastAsiaTheme="minorEastAsia" w:hAnsiTheme="minorHAnsi" w:cstheme="minorBidi"/>
          <w:noProof/>
          <w:szCs w:val="22"/>
        </w:rPr>
      </w:pPr>
      <w:hyperlink w:anchor="_Toc45273527" w:history="1">
        <w:r w:rsidRPr="00AF34CD">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_Toc45273527 \h </w:instrText>
        </w:r>
        <w:r>
          <w:rPr>
            <w:noProof/>
          </w:rPr>
        </w:r>
        <w:r>
          <w:rPr>
            <w:noProof/>
          </w:rPr>
          <w:fldChar w:fldCharType="separate"/>
        </w:r>
        <w:r>
          <w:rPr>
            <w:noProof/>
          </w:rPr>
          <w:t>15</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28" w:history="1">
        <w:r w:rsidRPr="00AF34CD">
          <w:rPr>
            <w:rStyle w:val="a7"/>
            <w:noProof/>
          </w:rPr>
          <w:t>StatusCode</w:t>
        </w:r>
        <w:r>
          <w:rPr>
            <w:noProof/>
          </w:rPr>
          <w:tab/>
        </w:r>
        <w:r>
          <w:rPr>
            <w:noProof/>
          </w:rPr>
          <w:fldChar w:fldCharType="begin"/>
        </w:r>
        <w:r>
          <w:rPr>
            <w:noProof/>
          </w:rPr>
          <w:instrText xml:space="preserve"> PAGEREF _Toc45273528 \h </w:instrText>
        </w:r>
        <w:r>
          <w:rPr>
            <w:noProof/>
          </w:rPr>
        </w:r>
        <w:r>
          <w:rPr>
            <w:noProof/>
          </w:rPr>
          <w:fldChar w:fldCharType="separate"/>
        </w:r>
        <w:r>
          <w:rPr>
            <w:noProof/>
          </w:rPr>
          <w:t>15</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29" w:history="1">
        <w:r w:rsidRPr="00AF34CD">
          <w:rPr>
            <w:rStyle w:val="a7"/>
            <w:noProof/>
          </w:rPr>
          <w:t>Description</w:t>
        </w:r>
        <w:r>
          <w:rPr>
            <w:noProof/>
          </w:rPr>
          <w:tab/>
        </w:r>
        <w:r>
          <w:rPr>
            <w:noProof/>
          </w:rPr>
          <w:fldChar w:fldCharType="begin"/>
        </w:r>
        <w:r>
          <w:rPr>
            <w:noProof/>
          </w:rPr>
          <w:instrText xml:space="preserve"> PAGEREF _Toc45273529 \h </w:instrText>
        </w:r>
        <w:r>
          <w:rPr>
            <w:noProof/>
          </w:rPr>
        </w:r>
        <w:r>
          <w:rPr>
            <w:noProof/>
          </w:rPr>
          <w:fldChar w:fldCharType="separate"/>
        </w:r>
        <w:r>
          <w:rPr>
            <w:noProof/>
          </w:rPr>
          <w:t>15</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30" w:history="1">
        <w:r w:rsidRPr="00AF34CD">
          <w:rPr>
            <w:rStyle w:val="a7"/>
            <w:noProof/>
          </w:rPr>
          <w:t>Fields</w:t>
        </w:r>
        <w:r>
          <w:rPr>
            <w:noProof/>
          </w:rPr>
          <w:tab/>
        </w:r>
        <w:r>
          <w:rPr>
            <w:noProof/>
          </w:rPr>
          <w:fldChar w:fldCharType="begin"/>
        </w:r>
        <w:r>
          <w:rPr>
            <w:noProof/>
          </w:rPr>
          <w:instrText xml:space="preserve"> PAGEREF _Toc45273530 \h </w:instrText>
        </w:r>
        <w:r>
          <w:rPr>
            <w:noProof/>
          </w:rPr>
        </w:r>
        <w:r>
          <w:rPr>
            <w:noProof/>
          </w:rPr>
          <w:fldChar w:fldCharType="separate"/>
        </w:r>
        <w:r>
          <w:rPr>
            <w:noProof/>
          </w:rPr>
          <w:t>15</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31" w:history="1">
        <w:r w:rsidRPr="00AF34CD">
          <w:rPr>
            <w:rStyle w:val="a7"/>
            <w:noProof/>
          </w:rPr>
          <w:t>IResultCallback&lt;T&gt;</w:t>
        </w:r>
        <w:r>
          <w:rPr>
            <w:noProof/>
          </w:rPr>
          <w:tab/>
        </w:r>
        <w:r>
          <w:rPr>
            <w:noProof/>
          </w:rPr>
          <w:fldChar w:fldCharType="begin"/>
        </w:r>
        <w:r>
          <w:rPr>
            <w:noProof/>
          </w:rPr>
          <w:instrText xml:space="preserve"> PAGEREF _Toc45273531 \h </w:instrText>
        </w:r>
        <w:r>
          <w:rPr>
            <w:noProof/>
          </w:rPr>
        </w:r>
        <w:r>
          <w:rPr>
            <w:noProof/>
          </w:rPr>
          <w:fldChar w:fldCharType="separate"/>
        </w:r>
        <w:r>
          <w:rPr>
            <w:noProof/>
          </w:rPr>
          <w:t>15</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32" w:history="1">
        <w:r w:rsidRPr="00AF34CD">
          <w:rPr>
            <w:rStyle w:val="a7"/>
            <w:noProof/>
          </w:rPr>
          <w:t>Description</w:t>
        </w:r>
        <w:r>
          <w:rPr>
            <w:noProof/>
          </w:rPr>
          <w:tab/>
        </w:r>
        <w:r>
          <w:rPr>
            <w:noProof/>
          </w:rPr>
          <w:fldChar w:fldCharType="begin"/>
        </w:r>
        <w:r>
          <w:rPr>
            <w:noProof/>
          </w:rPr>
          <w:instrText xml:space="preserve"> PAGEREF _Toc45273532 \h </w:instrText>
        </w:r>
        <w:r>
          <w:rPr>
            <w:noProof/>
          </w:rPr>
        </w:r>
        <w:r>
          <w:rPr>
            <w:noProof/>
          </w:rPr>
          <w:fldChar w:fldCharType="separate"/>
        </w:r>
        <w:r>
          <w:rPr>
            <w:noProof/>
          </w:rPr>
          <w:t>15</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33" w:history="1">
        <w:r w:rsidRPr="00AF34CD">
          <w:rPr>
            <w:rStyle w:val="a7"/>
            <w:noProof/>
          </w:rPr>
          <w:t>Function</w:t>
        </w:r>
        <w:r>
          <w:rPr>
            <w:noProof/>
          </w:rPr>
          <w:tab/>
        </w:r>
        <w:r>
          <w:rPr>
            <w:noProof/>
          </w:rPr>
          <w:fldChar w:fldCharType="begin"/>
        </w:r>
        <w:r>
          <w:rPr>
            <w:noProof/>
          </w:rPr>
          <w:instrText xml:space="preserve"> PAGEREF _Toc45273533 \h </w:instrText>
        </w:r>
        <w:r>
          <w:rPr>
            <w:noProof/>
          </w:rPr>
        </w:r>
        <w:r>
          <w:rPr>
            <w:noProof/>
          </w:rPr>
          <w:fldChar w:fldCharType="separate"/>
        </w:r>
        <w:r>
          <w:rPr>
            <w:noProof/>
          </w:rPr>
          <w:t>16</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34" w:history="1">
        <w:r w:rsidRPr="00AF34CD">
          <w:rPr>
            <w:rStyle w:val="a7"/>
            <w:noProof/>
          </w:rPr>
          <w:t>CallbackData&lt;T&gt;</w:t>
        </w:r>
        <w:r>
          <w:rPr>
            <w:noProof/>
          </w:rPr>
          <w:tab/>
        </w:r>
        <w:r>
          <w:rPr>
            <w:noProof/>
          </w:rPr>
          <w:fldChar w:fldCharType="begin"/>
        </w:r>
        <w:r>
          <w:rPr>
            <w:noProof/>
          </w:rPr>
          <w:instrText xml:space="preserve"> PAGEREF _Toc45273534 \h </w:instrText>
        </w:r>
        <w:r>
          <w:rPr>
            <w:noProof/>
          </w:rPr>
        </w:r>
        <w:r>
          <w:rPr>
            <w:noProof/>
          </w:rPr>
          <w:fldChar w:fldCharType="separate"/>
        </w:r>
        <w:r>
          <w:rPr>
            <w:noProof/>
          </w:rPr>
          <w:t>16</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35" w:history="1">
        <w:r w:rsidRPr="00AF34CD">
          <w:rPr>
            <w:rStyle w:val="a7"/>
            <w:noProof/>
          </w:rPr>
          <w:t>Description</w:t>
        </w:r>
        <w:r>
          <w:rPr>
            <w:noProof/>
          </w:rPr>
          <w:tab/>
        </w:r>
        <w:r>
          <w:rPr>
            <w:noProof/>
          </w:rPr>
          <w:fldChar w:fldCharType="begin"/>
        </w:r>
        <w:r>
          <w:rPr>
            <w:noProof/>
          </w:rPr>
          <w:instrText xml:space="preserve"> PAGEREF _Toc45273535 \h </w:instrText>
        </w:r>
        <w:r>
          <w:rPr>
            <w:noProof/>
          </w:rPr>
        </w:r>
        <w:r>
          <w:rPr>
            <w:noProof/>
          </w:rPr>
          <w:fldChar w:fldCharType="separate"/>
        </w:r>
        <w:r>
          <w:rPr>
            <w:noProof/>
          </w:rPr>
          <w:t>16</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36" w:history="1">
        <w:r w:rsidRPr="00AF34CD">
          <w:rPr>
            <w:rStyle w:val="a7"/>
            <w:noProof/>
          </w:rPr>
          <w:t>Fields</w:t>
        </w:r>
        <w:r>
          <w:rPr>
            <w:noProof/>
          </w:rPr>
          <w:tab/>
        </w:r>
        <w:r>
          <w:rPr>
            <w:noProof/>
          </w:rPr>
          <w:fldChar w:fldCharType="begin"/>
        </w:r>
        <w:r>
          <w:rPr>
            <w:noProof/>
          </w:rPr>
          <w:instrText xml:space="preserve"> PAGEREF _Toc45273536 \h </w:instrText>
        </w:r>
        <w:r>
          <w:rPr>
            <w:noProof/>
          </w:rPr>
        </w:r>
        <w:r>
          <w:rPr>
            <w:noProof/>
          </w:rPr>
          <w:fldChar w:fldCharType="separate"/>
        </w:r>
        <w:r>
          <w:rPr>
            <w:noProof/>
          </w:rPr>
          <w:t>16</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37" w:history="1">
        <w:r w:rsidRPr="00AF34CD">
          <w:rPr>
            <w:rStyle w:val="a7"/>
            <w:noProof/>
          </w:rPr>
          <w:t>SleepState</w:t>
        </w:r>
        <w:r>
          <w:rPr>
            <w:noProof/>
          </w:rPr>
          <w:tab/>
        </w:r>
        <w:r>
          <w:rPr>
            <w:noProof/>
          </w:rPr>
          <w:fldChar w:fldCharType="begin"/>
        </w:r>
        <w:r>
          <w:rPr>
            <w:noProof/>
          </w:rPr>
          <w:instrText xml:space="preserve"> PAGEREF _Toc45273537 \h </w:instrText>
        </w:r>
        <w:r>
          <w:rPr>
            <w:noProof/>
          </w:rPr>
        </w:r>
        <w:r>
          <w:rPr>
            <w:noProof/>
          </w:rPr>
          <w:fldChar w:fldCharType="separate"/>
        </w:r>
        <w:r>
          <w:rPr>
            <w:noProof/>
          </w:rPr>
          <w:t>16</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38" w:history="1">
        <w:r w:rsidRPr="00AF34CD">
          <w:rPr>
            <w:rStyle w:val="a7"/>
            <w:noProof/>
          </w:rPr>
          <w:t>Description</w:t>
        </w:r>
        <w:r>
          <w:rPr>
            <w:noProof/>
          </w:rPr>
          <w:tab/>
        </w:r>
        <w:r>
          <w:rPr>
            <w:noProof/>
          </w:rPr>
          <w:fldChar w:fldCharType="begin"/>
        </w:r>
        <w:r>
          <w:rPr>
            <w:noProof/>
          </w:rPr>
          <w:instrText xml:space="preserve"> PAGEREF _Toc45273538 \h </w:instrText>
        </w:r>
        <w:r>
          <w:rPr>
            <w:noProof/>
          </w:rPr>
        </w:r>
        <w:r>
          <w:rPr>
            <w:noProof/>
          </w:rPr>
          <w:fldChar w:fldCharType="separate"/>
        </w:r>
        <w:r>
          <w:rPr>
            <w:noProof/>
          </w:rPr>
          <w:t>16</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39" w:history="1">
        <w:r w:rsidRPr="00AF34CD">
          <w:rPr>
            <w:rStyle w:val="a7"/>
            <w:noProof/>
          </w:rPr>
          <w:t>Fields</w:t>
        </w:r>
        <w:r>
          <w:rPr>
            <w:noProof/>
          </w:rPr>
          <w:tab/>
        </w:r>
        <w:r>
          <w:rPr>
            <w:noProof/>
          </w:rPr>
          <w:fldChar w:fldCharType="begin"/>
        </w:r>
        <w:r>
          <w:rPr>
            <w:noProof/>
          </w:rPr>
          <w:instrText xml:space="preserve"> PAGEREF _Toc45273539 \h </w:instrText>
        </w:r>
        <w:r>
          <w:rPr>
            <w:noProof/>
          </w:rPr>
        </w:r>
        <w:r>
          <w:rPr>
            <w:noProof/>
          </w:rPr>
          <w:fldChar w:fldCharType="separate"/>
        </w:r>
        <w:r>
          <w:rPr>
            <w:noProof/>
          </w:rPr>
          <w:t>16</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40" w:history="1">
        <w:r w:rsidRPr="00AF34CD">
          <w:rPr>
            <w:rStyle w:val="a7"/>
            <w:noProof/>
          </w:rPr>
          <w:t>RealTimeData</w:t>
        </w:r>
        <w:r>
          <w:rPr>
            <w:noProof/>
          </w:rPr>
          <w:tab/>
        </w:r>
        <w:r>
          <w:rPr>
            <w:noProof/>
          </w:rPr>
          <w:fldChar w:fldCharType="begin"/>
        </w:r>
        <w:r>
          <w:rPr>
            <w:noProof/>
          </w:rPr>
          <w:instrText xml:space="preserve"> PAGEREF _Toc45273540 \h </w:instrText>
        </w:r>
        <w:r>
          <w:rPr>
            <w:noProof/>
          </w:rPr>
        </w:r>
        <w:r>
          <w:rPr>
            <w:noProof/>
          </w:rPr>
          <w:fldChar w:fldCharType="separate"/>
        </w:r>
        <w:r>
          <w:rPr>
            <w:noProof/>
          </w:rPr>
          <w:t>17</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41" w:history="1">
        <w:r w:rsidRPr="00AF34CD">
          <w:rPr>
            <w:rStyle w:val="a7"/>
            <w:noProof/>
          </w:rPr>
          <w:t>Description</w:t>
        </w:r>
        <w:r>
          <w:rPr>
            <w:noProof/>
          </w:rPr>
          <w:tab/>
        </w:r>
        <w:r>
          <w:rPr>
            <w:noProof/>
          </w:rPr>
          <w:fldChar w:fldCharType="begin"/>
        </w:r>
        <w:r>
          <w:rPr>
            <w:noProof/>
          </w:rPr>
          <w:instrText xml:space="preserve"> PAGEREF _Toc45273541 \h </w:instrText>
        </w:r>
        <w:r>
          <w:rPr>
            <w:noProof/>
          </w:rPr>
        </w:r>
        <w:r>
          <w:rPr>
            <w:noProof/>
          </w:rPr>
          <w:fldChar w:fldCharType="separate"/>
        </w:r>
        <w:r>
          <w:rPr>
            <w:noProof/>
          </w:rPr>
          <w:t>17</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42" w:history="1">
        <w:r w:rsidRPr="00AF34CD">
          <w:rPr>
            <w:rStyle w:val="a7"/>
            <w:noProof/>
          </w:rPr>
          <w:t>Fields</w:t>
        </w:r>
        <w:r>
          <w:rPr>
            <w:noProof/>
          </w:rPr>
          <w:tab/>
        </w:r>
        <w:r>
          <w:rPr>
            <w:noProof/>
          </w:rPr>
          <w:fldChar w:fldCharType="begin"/>
        </w:r>
        <w:r>
          <w:rPr>
            <w:noProof/>
          </w:rPr>
          <w:instrText xml:space="preserve"> PAGEREF _Toc45273542 \h </w:instrText>
        </w:r>
        <w:r>
          <w:rPr>
            <w:noProof/>
          </w:rPr>
        </w:r>
        <w:r>
          <w:rPr>
            <w:noProof/>
          </w:rPr>
          <w:fldChar w:fldCharType="separate"/>
        </w:r>
        <w:r>
          <w:rPr>
            <w:noProof/>
          </w:rPr>
          <w:t>17</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43" w:history="1">
        <w:r w:rsidRPr="00AF34CD">
          <w:rPr>
            <w:rStyle w:val="a7"/>
            <w:noProof/>
          </w:rPr>
          <w:t>HistoryData</w:t>
        </w:r>
        <w:r>
          <w:rPr>
            <w:noProof/>
          </w:rPr>
          <w:tab/>
        </w:r>
        <w:r>
          <w:rPr>
            <w:noProof/>
          </w:rPr>
          <w:fldChar w:fldCharType="begin"/>
        </w:r>
        <w:r>
          <w:rPr>
            <w:noProof/>
          </w:rPr>
          <w:instrText xml:space="preserve"> PAGEREF _Toc45273543 \h </w:instrText>
        </w:r>
        <w:r>
          <w:rPr>
            <w:noProof/>
          </w:rPr>
        </w:r>
        <w:r>
          <w:rPr>
            <w:noProof/>
          </w:rPr>
          <w:fldChar w:fldCharType="separate"/>
        </w:r>
        <w:r>
          <w:rPr>
            <w:noProof/>
          </w:rPr>
          <w:t>17</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44" w:history="1">
        <w:r w:rsidRPr="00AF34CD">
          <w:rPr>
            <w:rStyle w:val="a7"/>
            <w:noProof/>
          </w:rPr>
          <w:t>Description</w:t>
        </w:r>
        <w:r>
          <w:rPr>
            <w:noProof/>
          </w:rPr>
          <w:tab/>
        </w:r>
        <w:r>
          <w:rPr>
            <w:noProof/>
          </w:rPr>
          <w:fldChar w:fldCharType="begin"/>
        </w:r>
        <w:r>
          <w:rPr>
            <w:noProof/>
          </w:rPr>
          <w:instrText xml:space="preserve"> PAGEREF _Toc45273544 \h </w:instrText>
        </w:r>
        <w:r>
          <w:rPr>
            <w:noProof/>
          </w:rPr>
        </w:r>
        <w:r>
          <w:rPr>
            <w:noProof/>
          </w:rPr>
          <w:fldChar w:fldCharType="separate"/>
        </w:r>
        <w:r>
          <w:rPr>
            <w:noProof/>
          </w:rPr>
          <w:t>17</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45" w:history="1">
        <w:r w:rsidRPr="00AF34CD">
          <w:rPr>
            <w:rStyle w:val="a7"/>
            <w:noProof/>
          </w:rPr>
          <w:t>Fields</w:t>
        </w:r>
        <w:r>
          <w:rPr>
            <w:noProof/>
          </w:rPr>
          <w:tab/>
        </w:r>
        <w:r>
          <w:rPr>
            <w:noProof/>
          </w:rPr>
          <w:fldChar w:fldCharType="begin"/>
        </w:r>
        <w:r>
          <w:rPr>
            <w:noProof/>
          </w:rPr>
          <w:instrText xml:space="preserve"> PAGEREF _Toc45273545 \h </w:instrText>
        </w:r>
        <w:r>
          <w:rPr>
            <w:noProof/>
          </w:rPr>
        </w:r>
        <w:r>
          <w:rPr>
            <w:noProof/>
          </w:rPr>
          <w:fldChar w:fldCharType="separate"/>
        </w:r>
        <w:r>
          <w:rPr>
            <w:noProof/>
          </w:rPr>
          <w:t>17</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46" w:history="1">
        <w:r w:rsidRPr="00AF34CD">
          <w:rPr>
            <w:rStyle w:val="a7"/>
            <w:noProof/>
          </w:rPr>
          <w:t>Summary</w:t>
        </w:r>
        <w:r>
          <w:rPr>
            <w:noProof/>
          </w:rPr>
          <w:tab/>
        </w:r>
        <w:r>
          <w:rPr>
            <w:noProof/>
          </w:rPr>
          <w:fldChar w:fldCharType="begin"/>
        </w:r>
        <w:r>
          <w:rPr>
            <w:noProof/>
          </w:rPr>
          <w:instrText xml:space="preserve"> PAGEREF _Toc45273546 \h </w:instrText>
        </w:r>
        <w:r>
          <w:rPr>
            <w:noProof/>
          </w:rPr>
        </w:r>
        <w:r>
          <w:rPr>
            <w:noProof/>
          </w:rPr>
          <w:fldChar w:fldCharType="separate"/>
        </w:r>
        <w:r>
          <w:rPr>
            <w:noProof/>
          </w:rPr>
          <w:t>18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47" w:history="1">
        <w:r w:rsidRPr="00AF34CD">
          <w:rPr>
            <w:rStyle w:val="a7"/>
            <w:noProof/>
          </w:rPr>
          <w:t>Description</w:t>
        </w:r>
        <w:r>
          <w:rPr>
            <w:noProof/>
          </w:rPr>
          <w:tab/>
        </w:r>
        <w:r>
          <w:rPr>
            <w:noProof/>
          </w:rPr>
          <w:fldChar w:fldCharType="begin"/>
        </w:r>
        <w:r>
          <w:rPr>
            <w:noProof/>
          </w:rPr>
          <w:instrText xml:space="preserve"> PAGEREF _Toc45273547 \h </w:instrText>
        </w:r>
        <w:r>
          <w:rPr>
            <w:noProof/>
          </w:rPr>
        </w:r>
        <w:r>
          <w:rPr>
            <w:noProof/>
          </w:rPr>
          <w:fldChar w:fldCharType="separate"/>
        </w:r>
        <w:r>
          <w:rPr>
            <w:noProof/>
          </w:rPr>
          <w:t>18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48" w:history="1">
        <w:r w:rsidRPr="00AF34CD">
          <w:rPr>
            <w:rStyle w:val="a7"/>
            <w:noProof/>
          </w:rPr>
          <w:t>Fields</w:t>
        </w:r>
        <w:r>
          <w:rPr>
            <w:noProof/>
          </w:rPr>
          <w:tab/>
        </w:r>
        <w:r>
          <w:rPr>
            <w:noProof/>
          </w:rPr>
          <w:fldChar w:fldCharType="begin"/>
        </w:r>
        <w:r>
          <w:rPr>
            <w:noProof/>
          </w:rPr>
          <w:instrText xml:space="preserve"> PAGEREF _Toc45273548 \h </w:instrText>
        </w:r>
        <w:r>
          <w:rPr>
            <w:noProof/>
          </w:rPr>
        </w:r>
        <w:r>
          <w:rPr>
            <w:noProof/>
          </w:rPr>
          <w:fldChar w:fldCharType="separate"/>
        </w:r>
        <w:r>
          <w:rPr>
            <w:noProof/>
          </w:rPr>
          <w:t>18</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49" w:history="1">
        <w:r w:rsidRPr="00AF34CD">
          <w:rPr>
            <w:rStyle w:val="a7"/>
            <w:noProof/>
          </w:rPr>
          <w:t>Detail</w:t>
        </w:r>
        <w:r>
          <w:rPr>
            <w:noProof/>
          </w:rPr>
          <w:tab/>
        </w:r>
        <w:r>
          <w:rPr>
            <w:noProof/>
          </w:rPr>
          <w:fldChar w:fldCharType="begin"/>
        </w:r>
        <w:r>
          <w:rPr>
            <w:noProof/>
          </w:rPr>
          <w:instrText xml:space="preserve"> PAGEREF _Toc45273549 \h </w:instrText>
        </w:r>
        <w:r>
          <w:rPr>
            <w:noProof/>
          </w:rPr>
        </w:r>
        <w:r>
          <w:rPr>
            <w:noProof/>
          </w:rPr>
          <w:fldChar w:fldCharType="separate"/>
        </w:r>
        <w:r>
          <w:rPr>
            <w:noProof/>
          </w:rPr>
          <w:t>18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50" w:history="1">
        <w:r w:rsidRPr="00AF34CD">
          <w:rPr>
            <w:rStyle w:val="a7"/>
            <w:noProof/>
          </w:rPr>
          <w:t>Description</w:t>
        </w:r>
        <w:r>
          <w:rPr>
            <w:noProof/>
          </w:rPr>
          <w:tab/>
        </w:r>
        <w:r>
          <w:rPr>
            <w:noProof/>
          </w:rPr>
          <w:fldChar w:fldCharType="begin"/>
        </w:r>
        <w:r>
          <w:rPr>
            <w:noProof/>
          </w:rPr>
          <w:instrText xml:space="preserve"> PAGEREF _Toc45273550 \h </w:instrText>
        </w:r>
        <w:r>
          <w:rPr>
            <w:noProof/>
          </w:rPr>
        </w:r>
        <w:r>
          <w:rPr>
            <w:noProof/>
          </w:rPr>
          <w:fldChar w:fldCharType="separate"/>
        </w:r>
        <w:r>
          <w:rPr>
            <w:noProof/>
          </w:rPr>
          <w:t>18</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51" w:history="1">
        <w:r w:rsidRPr="00AF34CD">
          <w:rPr>
            <w:rStyle w:val="a7"/>
            <w:noProof/>
          </w:rPr>
          <w:t>Fields</w:t>
        </w:r>
        <w:r>
          <w:rPr>
            <w:noProof/>
          </w:rPr>
          <w:tab/>
        </w:r>
        <w:r>
          <w:rPr>
            <w:noProof/>
          </w:rPr>
          <w:fldChar w:fldCharType="begin"/>
        </w:r>
        <w:r>
          <w:rPr>
            <w:noProof/>
          </w:rPr>
          <w:instrText xml:space="preserve"> PAGEREF _Toc45273551 \h </w:instrText>
        </w:r>
        <w:r>
          <w:rPr>
            <w:noProof/>
          </w:rPr>
        </w:r>
        <w:r>
          <w:rPr>
            <w:noProof/>
          </w:rPr>
          <w:fldChar w:fldCharType="separate"/>
        </w:r>
        <w:r>
          <w:rPr>
            <w:noProof/>
          </w:rPr>
          <w:t>18</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52" w:history="1">
        <w:r w:rsidRPr="00AF34CD">
          <w:rPr>
            <w:rStyle w:val="a7"/>
            <w:noProof/>
          </w:rPr>
          <w:t>Analysis</w:t>
        </w:r>
        <w:r>
          <w:rPr>
            <w:noProof/>
          </w:rPr>
          <w:tab/>
        </w:r>
        <w:r>
          <w:rPr>
            <w:noProof/>
          </w:rPr>
          <w:fldChar w:fldCharType="begin"/>
        </w:r>
        <w:r>
          <w:rPr>
            <w:noProof/>
          </w:rPr>
          <w:instrText xml:space="preserve"> PAGEREF _Toc45273552 \h </w:instrText>
        </w:r>
        <w:r>
          <w:rPr>
            <w:noProof/>
          </w:rPr>
        </w:r>
        <w:r>
          <w:rPr>
            <w:noProof/>
          </w:rPr>
          <w:fldChar w:fldCharType="separate"/>
        </w:r>
        <w:r>
          <w:rPr>
            <w:noProof/>
          </w:rPr>
          <w:t>19</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53" w:history="1">
        <w:r w:rsidRPr="00AF34CD">
          <w:rPr>
            <w:rStyle w:val="a7"/>
            <w:noProof/>
          </w:rPr>
          <w:t>Description</w:t>
        </w:r>
        <w:r>
          <w:rPr>
            <w:noProof/>
          </w:rPr>
          <w:tab/>
        </w:r>
        <w:r>
          <w:rPr>
            <w:noProof/>
          </w:rPr>
          <w:fldChar w:fldCharType="begin"/>
        </w:r>
        <w:r>
          <w:rPr>
            <w:noProof/>
          </w:rPr>
          <w:instrText xml:space="preserve"> PAGEREF _Toc45273553 \h </w:instrText>
        </w:r>
        <w:r>
          <w:rPr>
            <w:noProof/>
          </w:rPr>
        </w:r>
        <w:r>
          <w:rPr>
            <w:noProof/>
          </w:rPr>
          <w:fldChar w:fldCharType="separate"/>
        </w:r>
        <w:r>
          <w:rPr>
            <w:noProof/>
          </w:rPr>
          <w:t>19</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54" w:history="1">
        <w:r w:rsidRPr="00AF34CD">
          <w:rPr>
            <w:rStyle w:val="a7"/>
            <w:noProof/>
          </w:rPr>
          <w:t>Fields</w:t>
        </w:r>
        <w:r>
          <w:rPr>
            <w:noProof/>
          </w:rPr>
          <w:tab/>
        </w:r>
        <w:r>
          <w:rPr>
            <w:noProof/>
          </w:rPr>
          <w:fldChar w:fldCharType="begin"/>
        </w:r>
        <w:r>
          <w:rPr>
            <w:noProof/>
          </w:rPr>
          <w:instrText xml:space="preserve"> PAGEREF _Toc45273554 \h </w:instrText>
        </w:r>
        <w:r>
          <w:rPr>
            <w:noProof/>
          </w:rPr>
        </w:r>
        <w:r>
          <w:rPr>
            <w:noProof/>
          </w:rPr>
          <w:fldChar w:fldCharType="separate"/>
        </w:r>
        <w:r>
          <w:rPr>
            <w:noProof/>
          </w:rPr>
          <w:t>19</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55" w:history="1">
        <w:r w:rsidRPr="00AF34CD">
          <w:rPr>
            <w:rStyle w:val="a7"/>
            <w:noProof/>
          </w:rPr>
          <w:t>SleepStatusType</w:t>
        </w:r>
        <w:r>
          <w:rPr>
            <w:noProof/>
          </w:rPr>
          <w:tab/>
        </w:r>
        <w:r>
          <w:rPr>
            <w:noProof/>
          </w:rPr>
          <w:fldChar w:fldCharType="begin"/>
        </w:r>
        <w:r>
          <w:rPr>
            <w:noProof/>
          </w:rPr>
          <w:instrText xml:space="preserve"> PAGEREF _Toc45273555 \h </w:instrText>
        </w:r>
        <w:r>
          <w:rPr>
            <w:noProof/>
          </w:rPr>
        </w:r>
        <w:r>
          <w:rPr>
            <w:noProof/>
          </w:rPr>
          <w:fldChar w:fldCharType="separate"/>
        </w:r>
        <w:r>
          <w:rPr>
            <w:noProof/>
          </w:rPr>
          <w:t>22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56" w:history="1">
        <w:r w:rsidRPr="00AF34CD">
          <w:rPr>
            <w:rStyle w:val="a7"/>
            <w:noProof/>
          </w:rPr>
          <w:t>Description</w:t>
        </w:r>
        <w:r>
          <w:rPr>
            <w:noProof/>
          </w:rPr>
          <w:tab/>
        </w:r>
        <w:r>
          <w:rPr>
            <w:noProof/>
          </w:rPr>
          <w:fldChar w:fldCharType="begin"/>
        </w:r>
        <w:r>
          <w:rPr>
            <w:noProof/>
          </w:rPr>
          <w:instrText xml:space="preserve"> PAGEREF _Toc45273556 \h </w:instrText>
        </w:r>
        <w:r>
          <w:rPr>
            <w:noProof/>
          </w:rPr>
        </w:r>
        <w:r>
          <w:rPr>
            <w:noProof/>
          </w:rPr>
          <w:fldChar w:fldCharType="separate"/>
        </w:r>
        <w:r>
          <w:rPr>
            <w:noProof/>
          </w:rPr>
          <w:t>22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57" w:history="1">
        <w:r w:rsidRPr="00AF34CD">
          <w:rPr>
            <w:rStyle w:val="a7"/>
            <w:noProof/>
          </w:rPr>
          <w:t>Fields</w:t>
        </w:r>
        <w:r>
          <w:rPr>
            <w:noProof/>
          </w:rPr>
          <w:tab/>
        </w:r>
        <w:r>
          <w:rPr>
            <w:noProof/>
          </w:rPr>
          <w:fldChar w:fldCharType="begin"/>
        </w:r>
        <w:r>
          <w:rPr>
            <w:noProof/>
          </w:rPr>
          <w:instrText xml:space="preserve"> PAGEREF _Toc45273557 \h </w:instrText>
        </w:r>
        <w:r>
          <w:rPr>
            <w:noProof/>
          </w:rPr>
        </w:r>
        <w:r>
          <w:rPr>
            <w:noProof/>
          </w:rPr>
          <w:fldChar w:fldCharType="separate"/>
        </w:r>
        <w:r>
          <w:rPr>
            <w:noProof/>
          </w:rPr>
          <w:t>22</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58" w:history="1">
        <w:r w:rsidRPr="00AF34CD">
          <w:rPr>
            <w:rStyle w:val="a7"/>
            <w:noProof/>
          </w:rPr>
          <w:t>EnvironmentData</w:t>
        </w:r>
        <w:r>
          <w:rPr>
            <w:noProof/>
          </w:rPr>
          <w:tab/>
        </w:r>
        <w:r>
          <w:rPr>
            <w:noProof/>
          </w:rPr>
          <w:fldChar w:fldCharType="begin"/>
        </w:r>
        <w:r>
          <w:rPr>
            <w:noProof/>
          </w:rPr>
          <w:instrText xml:space="preserve"> PAGEREF _Toc45273558 \h </w:instrText>
        </w:r>
        <w:r>
          <w:rPr>
            <w:noProof/>
          </w:rPr>
        </w:r>
        <w:r>
          <w:rPr>
            <w:noProof/>
          </w:rPr>
          <w:fldChar w:fldCharType="separate"/>
        </w:r>
        <w:r>
          <w:rPr>
            <w:noProof/>
          </w:rPr>
          <w:t>22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59" w:history="1">
        <w:r w:rsidRPr="00AF34CD">
          <w:rPr>
            <w:rStyle w:val="a7"/>
            <w:noProof/>
          </w:rPr>
          <w:t>Description</w:t>
        </w:r>
        <w:r>
          <w:rPr>
            <w:noProof/>
          </w:rPr>
          <w:tab/>
        </w:r>
        <w:r>
          <w:rPr>
            <w:noProof/>
          </w:rPr>
          <w:fldChar w:fldCharType="begin"/>
        </w:r>
        <w:r>
          <w:rPr>
            <w:noProof/>
          </w:rPr>
          <w:instrText xml:space="preserve"> PAGEREF _Toc45273559 \h </w:instrText>
        </w:r>
        <w:r>
          <w:rPr>
            <w:noProof/>
          </w:rPr>
        </w:r>
        <w:r>
          <w:rPr>
            <w:noProof/>
          </w:rPr>
          <w:fldChar w:fldCharType="separate"/>
        </w:r>
        <w:r>
          <w:rPr>
            <w:noProof/>
          </w:rPr>
          <w:t>22</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60" w:history="1">
        <w:r w:rsidRPr="00AF34CD">
          <w:rPr>
            <w:rStyle w:val="a7"/>
            <w:noProof/>
          </w:rPr>
          <w:t>Fields</w:t>
        </w:r>
        <w:r>
          <w:rPr>
            <w:noProof/>
          </w:rPr>
          <w:tab/>
        </w:r>
        <w:r>
          <w:rPr>
            <w:noProof/>
          </w:rPr>
          <w:fldChar w:fldCharType="begin"/>
        </w:r>
        <w:r>
          <w:rPr>
            <w:noProof/>
          </w:rPr>
          <w:instrText xml:space="preserve"> PAGEREF _Toc45273560 \h </w:instrText>
        </w:r>
        <w:r>
          <w:rPr>
            <w:noProof/>
          </w:rPr>
        </w:r>
        <w:r>
          <w:rPr>
            <w:noProof/>
          </w:rPr>
          <w:fldChar w:fldCharType="separate"/>
        </w:r>
        <w:r>
          <w:rPr>
            <w:noProof/>
          </w:rPr>
          <w:t>22</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61" w:history="1">
        <w:r w:rsidRPr="00AF34CD">
          <w:rPr>
            <w:rStyle w:val="a7"/>
            <w:noProof/>
          </w:rPr>
          <w:t>OnlineStateListener</w:t>
        </w:r>
        <w:r>
          <w:rPr>
            <w:noProof/>
          </w:rPr>
          <w:tab/>
        </w:r>
        <w:r>
          <w:rPr>
            <w:noProof/>
          </w:rPr>
          <w:fldChar w:fldCharType="begin"/>
        </w:r>
        <w:r>
          <w:rPr>
            <w:noProof/>
          </w:rPr>
          <w:instrText xml:space="preserve"> PAGEREF _Toc45273561 \h </w:instrText>
        </w:r>
        <w:r>
          <w:rPr>
            <w:noProof/>
          </w:rPr>
        </w:r>
        <w:r>
          <w:rPr>
            <w:noProof/>
          </w:rPr>
          <w:fldChar w:fldCharType="separate"/>
        </w:r>
        <w:r>
          <w:rPr>
            <w:noProof/>
          </w:rPr>
          <w:t>23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62" w:history="1">
        <w:r w:rsidRPr="00AF34CD">
          <w:rPr>
            <w:rStyle w:val="a7"/>
            <w:noProof/>
          </w:rPr>
          <w:t>Interface Introduction</w:t>
        </w:r>
        <w:r>
          <w:rPr>
            <w:noProof/>
          </w:rPr>
          <w:tab/>
        </w:r>
        <w:r>
          <w:rPr>
            <w:noProof/>
          </w:rPr>
          <w:fldChar w:fldCharType="begin"/>
        </w:r>
        <w:r>
          <w:rPr>
            <w:noProof/>
          </w:rPr>
          <w:instrText xml:space="preserve"> PAGEREF _Toc45273562 \h </w:instrText>
        </w:r>
        <w:r>
          <w:rPr>
            <w:noProof/>
          </w:rPr>
        </w:r>
        <w:r>
          <w:rPr>
            <w:noProof/>
          </w:rPr>
          <w:fldChar w:fldCharType="separate"/>
        </w:r>
        <w:r>
          <w:rPr>
            <w:noProof/>
          </w:rPr>
          <w:t>23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63" w:history="1">
        <w:r w:rsidRPr="00AF34CD">
          <w:rPr>
            <w:rStyle w:val="a7"/>
            <w:noProof/>
          </w:rPr>
          <w:t>Method description</w:t>
        </w:r>
        <w:r>
          <w:rPr>
            <w:noProof/>
          </w:rPr>
          <w:tab/>
        </w:r>
        <w:r>
          <w:rPr>
            <w:noProof/>
          </w:rPr>
          <w:fldChar w:fldCharType="begin"/>
        </w:r>
        <w:r>
          <w:rPr>
            <w:noProof/>
          </w:rPr>
          <w:instrText xml:space="preserve"> PAGEREF _Toc45273563 \h </w:instrText>
        </w:r>
        <w:r>
          <w:rPr>
            <w:noProof/>
          </w:rPr>
        </w:r>
        <w:r>
          <w:rPr>
            <w:noProof/>
          </w:rPr>
          <w:fldChar w:fldCharType="separate"/>
        </w:r>
        <w:r>
          <w:rPr>
            <w:noProof/>
          </w:rPr>
          <w:t>23</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64" w:history="1">
        <w:r w:rsidRPr="00AF34CD">
          <w:rPr>
            <w:rStyle w:val="a7"/>
            <w:noProof/>
          </w:rPr>
          <w:t>SleepReportUploadStateListener</w:t>
        </w:r>
        <w:r>
          <w:rPr>
            <w:noProof/>
          </w:rPr>
          <w:tab/>
        </w:r>
        <w:r>
          <w:rPr>
            <w:noProof/>
          </w:rPr>
          <w:fldChar w:fldCharType="begin"/>
        </w:r>
        <w:r>
          <w:rPr>
            <w:noProof/>
          </w:rPr>
          <w:instrText xml:space="preserve"> PAGEREF _Toc45273564 \h </w:instrText>
        </w:r>
        <w:r>
          <w:rPr>
            <w:noProof/>
          </w:rPr>
        </w:r>
        <w:r>
          <w:rPr>
            <w:noProof/>
          </w:rPr>
          <w:fldChar w:fldCharType="separate"/>
        </w:r>
        <w:r>
          <w:rPr>
            <w:noProof/>
          </w:rPr>
          <w:t>23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65" w:history="1">
        <w:r w:rsidRPr="00AF34CD">
          <w:rPr>
            <w:rStyle w:val="a7"/>
            <w:noProof/>
          </w:rPr>
          <w:t>Interface Introduction</w:t>
        </w:r>
        <w:r>
          <w:rPr>
            <w:noProof/>
          </w:rPr>
          <w:tab/>
        </w:r>
        <w:r>
          <w:rPr>
            <w:noProof/>
          </w:rPr>
          <w:fldChar w:fldCharType="begin"/>
        </w:r>
        <w:r>
          <w:rPr>
            <w:noProof/>
          </w:rPr>
          <w:instrText xml:space="preserve"> PAGEREF _Toc45273565 \h </w:instrText>
        </w:r>
        <w:r>
          <w:rPr>
            <w:noProof/>
          </w:rPr>
        </w:r>
        <w:r>
          <w:rPr>
            <w:noProof/>
          </w:rPr>
          <w:fldChar w:fldCharType="separate"/>
        </w:r>
        <w:r>
          <w:rPr>
            <w:noProof/>
          </w:rPr>
          <w:t>23</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66" w:history="1">
        <w:r w:rsidRPr="00AF34CD">
          <w:rPr>
            <w:rStyle w:val="a7"/>
            <w:noProof/>
          </w:rPr>
          <w:t>Method description</w:t>
        </w:r>
        <w:r>
          <w:rPr>
            <w:noProof/>
          </w:rPr>
          <w:tab/>
        </w:r>
        <w:r>
          <w:rPr>
            <w:noProof/>
          </w:rPr>
          <w:fldChar w:fldCharType="begin"/>
        </w:r>
        <w:r>
          <w:rPr>
            <w:noProof/>
          </w:rPr>
          <w:instrText xml:space="preserve"> PAGEREF _Toc45273566 \h </w:instrText>
        </w:r>
        <w:r>
          <w:rPr>
            <w:noProof/>
          </w:rPr>
        </w:r>
        <w:r>
          <w:rPr>
            <w:noProof/>
          </w:rPr>
          <w:fldChar w:fldCharType="separate"/>
        </w:r>
        <w:r>
          <w:rPr>
            <w:noProof/>
          </w:rPr>
          <w:t>23</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67" w:history="1">
        <w:r w:rsidRPr="00AF34CD">
          <w:rPr>
            <w:rStyle w:val="a7"/>
            <w:noProof/>
          </w:rPr>
          <w:t>RealtimeDataListener</w:t>
        </w:r>
        <w:r>
          <w:rPr>
            <w:noProof/>
          </w:rPr>
          <w:tab/>
        </w:r>
        <w:r>
          <w:rPr>
            <w:noProof/>
          </w:rPr>
          <w:fldChar w:fldCharType="begin"/>
        </w:r>
        <w:r>
          <w:rPr>
            <w:noProof/>
          </w:rPr>
          <w:instrText xml:space="preserve"> PAGEREF _Toc45273567 \h </w:instrText>
        </w:r>
        <w:r>
          <w:rPr>
            <w:noProof/>
          </w:rPr>
        </w:r>
        <w:r>
          <w:rPr>
            <w:noProof/>
          </w:rPr>
          <w:fldChar w:fldCharType="separate"/>
        </w:r>
        <w:r>
          <w:rPr>
            <w:noProof/>
          </w:rPr>
          <w:t>24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68" w:history="1">
        <w:r w:rsidRPr="00AF34CD">
          <w:rPr>
            <w:rStyle w:val="a7"/>
            <w:noProof/>
          </w:rPr>
          <w:t>Interface Introduction</w:t>
        </w:r>
        <w:r>
          <w:rPr>
            <w:noProof/>
          </w:rPr>
          <w:tab/>
        </w:r>
        <w:r>
          <w:rPr>
            <w:noProof/>
          </w:rPr>
          <w:fldChar w:fldCharType="begin"/>
        </w:r>
        <w:r>
          <w:rPr>
            <w:noProof/>
          </w:rPr>
          <w:instrText xml:space="preserve"> PAGEREF _Toc45273568 \h </w:instrText>
        </w:r>
        <w:r>
          <w:rPr>
            <w:noProof/>
          </w:rPr>
        </w:r>
        <w:r>
          <w:rPr>
            <w:noProof/>
          </w:rPr>
          <w:fldChar w:fldCharType="separate"/>
        </w:r>
        <w:r>
          <w:rPr>
            <w:noProof/>
          </w:rPr>
          <w:t>24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69" w:history="1">
        <w:r w:rsidRPr="00AF34CD">
          <w:rPr>
            <w:rStyle w:val="a7"/>
            <w:noProof/>
          </w:rPr>
          <w:t>Method description</w:t>
        </w:r>
        <w:r>
          <w:rPr>
            <w:noProof/>
          </w:rPr>
          <w:tab/>
        </w:r>
        <w:r>
          <w:rPr>
            <w:noProof/>
          </w:rPr>
          <w:fldChar w:fldCharType="begin"/>
        </w:r>
        <w:r>
          <w:rPr>
            <w:noProof/>
          </w:rPr>
          <w:instrText xml:space="preserve"> PAGEREF _Toc45273569 \h </w:instrText>
        </w:r>
        <w:r>
          <w:rPr>
            <w:noProof/>
          </w:rPr>
        </w:r>
        <w:r>
          <w:rPr>
            <w:noProof/>
          </w:rPr>
          <w:fldChar w:fldCharType="separate"/>
        </w:r>
        <w:r>
          <w:rPr>
            <w:noProof/>
          </w:rPr>
          <w:t>24</w:t>
        </w:r>
        <w:r>
          <w:rPr>
            <w:noProof/>
          </w:rPr>
          <w:fldChar w:fldCharType="end"/>
        </w:r>
      </w:hyperlink>
    </w:p>
    <w:p w:rsidR="000D3E90" w:rsidRDefault="000D3E90">
      <w:pPr>
        <w:pStyle w:val="20"/>
        <w:tabs>
          <w:tab w:val="right" w:leader="dot" w:pos="8296"/>
        </w:tabs>
        <w:rPr>
          <w:rFonts w:asciiTheme="minorHAnsi" w:eastAsiaTheme="minorEastAsia" w:hAnsiTheme="minorHAnsi" w:cstheme="minorBidi"/>
          <w:noProof/>
          <w:szCs w:val="22"/>
        </w:rPr>
      </w:pPr>
      <w:hyperlink w:anchor="_Toc45273570" w:history="1">
        <w:r w:rsidRPr="00AF34CD">
          <w:rPr>
            <w:rStyle w:val="a7"/>
            <w:noProof/>
          </w:rPr>
          <w:t>RealtimeSleepStateListener</w:t>
        </w:r>
        <w:r>
          <w:rPr>
            <w:noProof/>
          </w:rPr>
          <w:tab/>
        </w:r>
        <w:r>
          <w:rPr>
            <w:noProof/>
          </w:rPr>
          <w:fldChar w:fldCharType="begin"/>
        </w:r>
        <w:r>
          <w:rPr>
            <w:noProof/>
          </w:rPr>
          <w:instrText xml:space="preserve"> PAGEREF _Toc45273570 \h </w:instrText>
        </w:r>
        <w:r>
          <w:rPr>
            <w:noProof/>
          </w:rPr>
        </w:r>
        <w:r>
          <w:rPr>
            <w:noProof/>
          </w:rPr>
          <w:fldChar w:fldCharType="separate"/>
        </w:r>
        <w:r>
          <w:rPr>
            <w:noProof/>
          </w:rPr>
          <w:t>24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71" w:history="1">
        <w:r w:rsidRPr="00AF34CD">
          <w:rPr>
            <w:rStyle w:val="a7"/>
            <w:noProof/>
          </w:rPr>
          <w:t>Interface Introduction</w:t>
        </w:r>
        <w:r>
          <w:rPr>
            <w:noProof/>
          </w:rPr>
          <w:tab/>
        </w:r>
        <w:r>
          <w:rPr>
            <w:noProof/>
          </w:rPr>
          <w:fldChar w:fldCharType="begin"/>
        </w:r>
        <w:r>
          <w:rPr>
            <w:noProof/>
          </w:rPr>
          <w:instrText xml:space="preserve"> PAGEREF _Toc45273571 \h </w:instrText>
        </w:r>
        <w:r>
          <w:rPr>
            <w:noProof/>
          </w:rPr>
        </w:r>
        <w:r>
          <w:rPr>
            <w:noProof/>
          </w:rPr>
          <w:fldChar w:fldCharType="separate"/>
        </w:r>
        <w:r>
          <w:rPr>
            <w:noProof/>
          </w:rPr>
          <w:t>24</w:t>
        </w:r>
        <w:r>
          <w:rPr>
            <w:noProof/>
          </w:rPr>
          <w:fldChar w:fldCharType="end"/>
        </w:r>
      </w:hyperlink>
    </w:p>
    <w:p w:rsidR="000D3E90" w:rsidRDefault="000D3E90">
      <w:pPr>
        <w:pStyle w:val="30"/>
        <w:tabs>
          <w:tab w:val="right" w:leader="dot" w:pos="8296"/>
        </w:tabs>
        <w:rPr>
          <w:rFonts w:asciiTheme="minorHAnsi" w:eastAsiaTheme="minorEastAsia" w:hAnsiTheme="minorHAnsi" w:cstheme="minorBidi"/>
          <w:noProof/>
          <w:szCs w:val="22"/>
        </w:rPr>
      </w:pPr>
      <w:hyperlink w:anchor="_Toc45273572" w:history="1">
        <w:r w:rsidRPr="00AF34CD">
          <w:rPr>
            <w:rStyle w:val="a7"/>
            <w:noProof/>
          </w:rPr>
          <w:t>Method description</w:t>
        </w:r>
        <w:r>
          <w:rPr>
            <w:noProof/>
          </w:rPr>
          <w:tab/>
        </w:r>
        <w:r>
          <w:rPr>
            <w:noProof/>
          </w:rPr>
          <w:fldChar w:fldCharType="begin"/>
        </w:r>
        <w:r>
          <w:rPr>
            <w:noProof/>
          </w:rPr>
          <w:instrText xml:space="preserve"> PAGEREF _Toc45273572 \h </w:instrText>
        </w:r>
        <w:r>
          <w:rPr>
            <w:noProof/>
          </w:rPr>
        </w:r>
        <w:r>
          <w:rPr>
            <w:noProof/>
          </w:rPr>
          <w:fldChar w:fldCharType="separate"/>
        </w:r>
        <w:r>
          <w:rPr>
            <w:noProof/>
          </w:rPr>
          <w:t>24</w:t>
        </w:r>
        <w:r>
          <w:rPr>
            <w:noProof/>
          </w:rPr>
          <w:fldChar w:fldCharType="end"/>
        </w:r>
      </w:hyperlink>
    </w:p>
    <w:p w:rsidR="008C0C5C" w:rsidRDefault="007B4969">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45273469"/>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45273470"/>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45273471"/>
      <w:r>
        <w:rPr>
          <w:rFonts w:ascii="微软雅黑" w:eastAsia="微软雅黑" w:hAnsi="微软雅黑" w:cs="微软雅黑" w:hint="default"/>
        </w:rPr>
        <w:t>Integration</w:t>
      </w:r>
      <w:bookmarkEnd w:id="10"/>
      <w:bookmarkEnd w:id="11"/>
    </w:p>
    <w:p w:rsidR="008C0C5C" w:rsidRDefault="002B42D4">
      <w:pPr>
        <w:pStyle w:val="2"/>
      </w:pPr>
      <w:bookmarkStart w:id="12" w:name="_Toc45273472"/>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09185C" w:rsidP="00AF70E0">
            <w:pPr>
              <w:jc w:val="left"/>
              <w:rPr>
                <w:rFonts w:ascii="Consolas" w:hAnsi="Consolas"/>
                <w:color w:val="000000"/>
                <w:sz w:val="20"/>
              </w:rPr>
            </w:pPr>
            <w:r w:rsidRPr="00EA0D70">
              <w:rPr>
                <w:rFonts w:ascii="Consolas" w:hAnsi="Consolas"/>
                <w:color w:val="000000"/>
                <w:sz w:val="20"/>
              </w:rPr>
              <w:t>z400twp_2sdk.jar</w:t>
            </w:r>
          </w:p>
        </w:tc>
        <w:tc>
          <w:tcPr>
            <w:tcW w:w="5720" w:type="dxa"/>
            <w:shd w:val="clear" w:color="auto" w:fill="auto"/>
          </w:tcPr>
          <w:p w:rsidR="0009185C" w:rsidRDefault="00520803">
            <w:pPr>
              <w:jc w:val="left"/>
              <w:rPr>
                <w:rFonts w:ascii="Consolas" w:hAnsi="Consolas"/>
                <w:color w:val="000000"/>
                <w:sz w:val="20"/>
                <w:highlight w:val="white"/>
              </w:rPr>
            </w:pPr>
            <w:r>
              <w:rPr>
                <w:rFonts w:ascii="Consolas" w:hAnsi="Consolas" w:hint="eastAsia"/>
                <w:color w:val="000000"/>
                <w:sz w:val="20"/>
                <w:highlight w:val="white"/>
              </w:rPr>
              <w:t>z400twp-2</w:t>
            </w:r>
            <w:r w:rsidR="0009185C">
              <w:rPr>
                <w:rFonts w:ascii="Consolas" w:hAnsi="Consolas" w:hint="eastAsia"/>
                <w:color w:val="000000"/>
                <w:sz w:val="20"/>
                <w:highlight w:val="white"/>
              </w:rPr>
              <w:t xml:space="preserve"> SDK</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(version 2.8.0 and below, there may be exceptions when the new package is compiled in eclipse environment)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45273473"/>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45273474"/>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017A71" w:rsidRPr="00EA0D70">
        <w:rPr>
          <w:rFonts w:ascii="Consolas" w:hAnsi="Consolas"/>
          <w:color w:val="000000"/>
          <w:sz w:val="20"/>
        </w:rPr>
        <w:t>z400twp_2sdk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5060D3">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838450" cy="593280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38450" cy="5932805"/>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45273475"/>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45273476"/>
      <w:r>
        <w:rPr>
          <w:rFonts w:ascii="微软雅黑" w:eastAsia="微软雅黑" w:hAnsi="微软雅黑" w:cs="微软雅黑" w:hint="eastAsia"/>
        </w:rPr>
        <w:t>1.API initialization</w:t>
      </w:r>
      <w:bookmarkEnd w:id="16"/>
    </w:p>
    <w:p w:rsidR="00C106FC" w:rsidRDefault="00C106FC" w:rsidP="00C106FC">
      <w:pPr>
        <w:ind w:firstLine="420"/>
        <w:rPr>
          <w:rFonts w:ascii="Consolas" w:eastAsia="Consolas" w:hAnsi="Consolas"/>
          <w:color w:val="000000"/>
          <w:sz w:val="20"/>
          <w:highlight w:val="white"/>
          <w:shd w:val="clear" w:color="FFFFFF" w:fill="D9D9D9"/>
        </w:rPr>
      </w:pPr>
      <w:bookmarkStart w:id="17" w:name="_Toc19763"/>
      <w:r w:rsidRPr="00765F08">
        <w:rPr>
          <w:rFonts w:ascii="Consolas" w:eastAsia="Consolas" w:hAnsi="Consolas"/>
          <w:color w:val="000000"/>
          <w:sz w:val="20"/>
          <w:shd w:val="clear" w:color="FFFFFF" w:fill="D9D9D9"/>
        </w:rPr>
        <w:t>Z400TWP2Helper</w:t>
      </w:r>
      <w:r>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45273477"/>
      <w:r>
        <w:t>Description</w:t>
      </w:r>
      <w:bookmarkEnd w:id="17"/>
      <w:bookmarkEnd w:id="18"/>
    </w:p>
    <w:p w:rsidR="008C0C5C" w:rsidRDefault="00097FCB">
      <w:pPr>
        <w:ind w:firstLine="420"/>
      </w:pPr>
      <w:r w:rsidRPr="00765F08">
        <w:rPr>
          <w:rFonts w:ascii="Consolas" w:eastAsia="Consolas" w:hAnsi="Consolas"/>
          <w:color w:val="000000"/>
          <w:sz w:val="20"/>
          <w:shd w:val="clear" w:color="FFFFFF" w:fill="D9D9D9"/>
        </w:rPr>
        <w:t>Z400TWP2Helper</w:t>
      </w:r>
      <w:r>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45273478"/>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45273479"/>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45273480"/>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45273481"/>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45273482"/>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45273483"/>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45273484"/>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45273485"/>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45273486"/>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45273487"/>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43835">
      <w:pPr>
        <w:pStyle w:val="2"/>
        <w:numPr>
          <w:ilvl w:val="0"/>
          <w:numId w:val="2"/>
        </w:numPr>
      </w:pPr>
      <w:bookmarkStart w:id="29" w:name="_Toc45273488"/>
      <w:r w:rsidRPr="00543835">
        <w:t>Query environment parameters</w:t>
      </w:r>
      <w:bookmarkEnd w:id="29"/>
    </w:p>
    <w:p w:rsidR="00462B47" w:rsidRPr="00462B47" w:rsidRDefault="00462B47" w:rsidP="00462B47">
      <w:pPr>
        <w:autoSpaceDE w:val="0"/>
        <w:autoSpaceDN w:val="0"/>
        <w:adjustRightInd w:val="0"/>
        <w:jc w:val="left"/>
        <w:rPr>
          <w:rFonts w:ascii="Consolas" w:hAnsi="Consolas" w:cs="Consolas"/>
          <w:kern w:val="0"/>
          <w:sz w:val="24"/>
        </w:rPr>
      </w:pPr>
      <w:r w:rsidRPr="00462B47">
        <w:rPr>
          <w:rFonts w:ascii="Consolas" w:hAnsi="Consolas" w:cs="Consolas"/>
          <w:b/>
          <w:bCs/>
          <w:color w:val="7F0055"/>
          <w:kern w:val="0"/>
          <w:sz w:val="24"/>
        </w:rPr>
        <w:t>public</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void</w:t>
      </w:r>
      <w:r w:rsidRPr="00462B47">
        <w:rPr>
          <w:rFonts w:ascii="Consolas" w:hAnsi="Consolas" w:cs="Consolas"/>
          <w:color w:val="000000"/>
          <w:kern w:val="0"/>
          <w:sz w:val="24"/>
        </w:rPr>
        <w:t xml:space="preserve"> queryEnvironmentData(</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String </w:t>
      </w:r>
      <w:r w:rsidRPr="00462B47">
        <w:rPr>
          <w:rFonts w:ascii="Consolas" w:hAnsi="Consolas" w:cs="Consolas"/>
          <w:color w:val="6A3E3E"/>
          <w:kern w:val="0"/>
          <w:sz w:val="24"/>
        </w:rPr>
        <w:t>deviceId</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IResultCallback&lt;</w:t>
      </w:r>
      <w:hyperlink w:anchor="_EnvironmentData_1" w:history="1">
        <w:r w:rsidRPr="00462B47">
          <w:rPr>
            <w:rStyle w:val="a7"/>
            <w:rFonts w:ascii="Consolas" w:hAnsi="Consolas" w:cs="Consolas"/>
            <w:kern w:val="0"/>
            <w:sz w:val="24"/>
          </w:rPr>
          <w:t>EnvironmentData</w:t>
        </w:r>
      </w:hyperlink>
      <w:r w:rsidRPr="00462B47">
        <w:rPr>
          <w:rFonts w:ascii="Consolas" w:hAnsi="Consolas" w:cs="Consolas"/>
          <w:color w:val="000000"/>
          <w:kern w:val="0"/>
          <w:sz w:val="24"/>
        </w:rPr>
        <w:t xml:space="preserve">&gt; </w:t>
      </w:r>
      <w:r w:rsidRPr="00462B47">
        <w:rPr>
          <w:rFonts w:ascii="Consolas" w:hAnsi="Consolas" w:cs="Consolas"/>
          <w:color w:val="6A3E3E"/>
          <w:kern w:val="0"/>
          <w:sz w:val="24"/>
        </w:rPr>
        <w:t>cb</w:t>
      </w:r>
      <w:r w:rsidRPr="00462B47">
        <w:rPr>
          <w:rFonts w:ascii="Consolas" w:hAnsi="Consolas" w:cs="Consolas"/>
          <w:color w:val="000000"/>
          <w:kern w:val="0"/>
          <w:sz w:val="24"/>
        </w:rPr>
        <w:t>)</w:t>
      </w:r>
    </w:p>
    <w:p w:rsidR="008C0C5C" w:rsidRDefault="002B42D4">
      <w:pPr>
        <w:pStyle w:val="3"/>
        <w:rPr>
          <w:rFonts w:hint="default"/>
        </w:rPr>
      </w:pPr>
      <w:bookmarkStart w:id="30" w:name="_Toc45273489"/>
      <w:r>
        <w:t>Description</w:t>
      </w:r>
      <w:bookmarkEnd w:id="30"/>
    </w:p>
    <w:p w:rsidR="008C0C5C" w:rsidRDefault="00BE5AA6">
      <w:pPr>
        <w:ind w:firstLine="420"/>
        <w:rPr>
          <w:rFonts w:ascii="Consolas" w:hAnsi="Consolas" w:cs="Consolas"/>
          <w:sz w:val="20"/>
          <w:szCs w:val="20"/>
        </w:rPr>
      </w:pPr>
      <w:r w:rsidRPr="00BE5AA6">
        <w:rPr>
          <w:rFonts w:ascii="Consolas" w:hAnsi="Consolas" w:cs="Consolas"/>
          <w:sz w:val="20"/>
          <w:szCs w:val="20"/>
        </w:rPr>
        <w:t>Used to query environmental parameters, such as temperature and humidity</w:t>
      </w:r>
    </w:p>
    <w:p w:rsidR="008C0C5C" w:rsidRDefault="002B42D4">
      <w:pPr>
        <w:pStyle w:val="3"/>
        <w:rPr>
          <w:rFonts w:hint="default"/>
        </w:rPr>
      </w:pPr>
      <w:bookmarkStart w:id="31" w:name="_Toc45273490"/>
      <w:r>
        <w:lastRenderedPageBreak/>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C25B4">
        <w:trPr>
          <w:trHeight w:val="90"/>
        </w:trPr>
        <w:tc>
          <w:tcPr>
            <w:tcW w:w="1704"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DC25B4" w:rsidRDefault="00E72E73">
            <w:r w:rsidRPr="00DF2B5C">
              <w:rPr>
                <w:rFonts w:ascii="Consolas" w:hAnsi="Consolas"/>
                <w:color w:val="000000"/>
                <w:sz w:val="20"/>
                <w:shd w:val="clear" w:color="FFFFFF" w:fill="D9D9D9"/>
              </w:rPr>
              <w:t>Device ciphertext ID</w:t>
            </w:r>
          </w:p>
        </w:tc>
      </w:tr>
      <w:tr w:rsidR="00DC25B4">
        <w:tc>
          <w:tcPr>
            <w:tcW w:w="1704"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EnvironmentData_1" w:history="1">
              <w:r w:rsidRPr="007830C7">
                <w:rPr>
                  <w:rStyle w:val="a7"/>
                  <w:rFonts w:ascii="Consolas" w:hAnsi="Consolas" w:cs="Consolas"/>
                  <w:kern w:val="0"/>
                  <w:sz w:val="24"/>
                </w:rPr>
                <w:t>EnvironmentData</w:t>
              </w:r>
            </w:hyperlink>
            <w:r>
              <w:rPr>
                <w:rFonts w:ascii="Consolas" w:hAnsi="Consolas" w:hint="eastAsia"/>
                <w:color w:val="000000"/>
                <w:sz w:val="20"/>
                <w:highlight w:val="white"/>
                <w:shd w:val="clear" w:color="FFFFFF" w:fill="D9D9D9"/>
              </w:rPr>
              <w:t>&gt;</w:t>
            </w:r>
          </w:p>
        </w:tc>
        <w:tc>
          <w:tcPr>
            <w:tcW w:w="3925" w:type="dxa"/>
            <w:shd w:val="clear" w:color="auto" w:fill="auto"/>
          </w:tcPr>
          <w:p w:rsidR="00DC25B4" w:rsidRDefault="003263D5" w:rsidP="00B74B13">
            <w:r w:rsidRPr="003263D5">
              <w:t xml:space="preserve">Callback interface, return environment parameters, detailed reference: </w:t>
            </w:r>
            <w:r w:rsidR="00B74B13">
              <w:rPr>
                <w:rFonts w:hint="eastAsia"/>
              </w:rPr>
              <w:t>E</w:t>
            </w:r>
            <w:r w:rsidRPr="003263D5">
              <w:t>nvironment</w:t>
            </w:r>
            <w:r w:rsidR="00B74B13">
              <w:rPr>
                <w:rFonts w:hint="eastAsia"/>
              </w:rPr>
              <w:t>D</w:t>
            </w:r>
            <w:r w:rsidRPr="003263D5">
              <w:t>ata</w:t>
            </w:r>
          </w:p>
        </w:tc>
      </w:tr>
    </w:tbl>
    <w:p w:rsidR="008C0C5C" w:rsidRDefault="00535E03">
      <w:pPr>
        <w:pStyle w:val="2"/>
        <w:numPr>
          <w:ilvl w:val="0"/>
          <w:numId w:val="2"/>
        </w:numPr>
      </w:pPr>
      <w:bookmarkStart w:id="32" w:name="_Toc45273491"/>
      <w:r w:rsidRPr="00535E03">
        <w:t>Turn on real-time data</w:t>
      </w:r>
      <w:bookmarkEnd w:id="32"/>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3" w:name="_Toc45273492"/>
      <w:r>
        <w:t>Description</w:t>
      </w:r>
      <w:bookmarkEnd w:id="33"/>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34" w:name="_Toc45273493"/>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232"/>
        <w:gridCol w:w="4906"/>
      </w:tblGrid>
      <w:tr w:rsidR="008C0C5C" w:rsidTr="00126444">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3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126444">
        <w:tc>
          <w:tcPr>
            <w:tcW w:w="1704"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32"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5" w:name="_Toc45273494"/>
      <w:r>
        <w:t>Turn o</w:t>
      </w:r>
      <w:r>
        <w:rPr>
          <w:rFonts w:hint="eastAsia"/>
        </w:rPr>
        <w:t>ff</w:t>
      </w:r>
      <w:r w:rsidR="00581A20" w:rsidRPr="00535E03">
        <w:t xml:space="preserve"> real-time data</w:t>
      </w:r>
      <w:bookmarkEnd w:id="35"/>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6" w:name="_Toc45273495"/>
      <w:r>
        <w:t>Description</w:t>
      </w:r>
      <w:bookmarkEnd w:id="36"/>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7" w:name="_Toc45273496"/>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lastRenderedPageBreak/>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8" w:name="_Toc45273497"/>
      <w:r w:rsidRPr="0093539C">
        <w:rPr>
          <w:rFonts w:ascii="微软雅黑" w:eastAsia="微软雅黑" w:hAnsi="微软雅黑" w:cs="微软雅黑"/>
        </w:rPr>
        <w:t>End monitoring manually</w:t>
      </w:r>
      <w:bookmarkEnd w:id="38"/>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9" w:name="_Toc45273498"/>
      <w:r>
        <w:t>Description</w:t>
      </w:r>
      <w:bookmarkEnd w:id="39"/>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40" w:name="_Toc45273499"/>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41" w:name="_Toc45273500"/>
      <w:r w:rsidRPr="00444E22">
        <w:rPr>
          <w:rFonts w:ascii="微软雅黑" w:eastAsia="微软雅黑" w:hAnsi="微软雅黑" w:cs="微软雅黑"/>
        </w:rPr>
        <w:t>Device firmware upgrade</w:t>
      </w:r>
      <w:bookmarkEnd w:id="41"/>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42" w:name="_Toc45273501"/>
      <w:r>
        <w:t>Description</w:t>
      </w:r>
      <w:bookmarkEnd w:id="42"/>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3" w:name="_Toc45273502"/>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4" w:name="_Toc45273503"/>
      <w:r w:rsidRPr="00CC703A">
        <w:rPr>
          <w:rFonts w:ascii="微软雅黑" w:eastAsia="微软雅黑" w:hAnsi="微软雅黑" w:cs="微软雅黑"/>
        </w:rPr>
        <w:lastRenderedPageBreak/>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4"/>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5" w:name="_Toc45273504"/>
      <w:r>
        <w:t>Description</w:t>
      </w:r>
      <w:bookmarkEnd w:id="45"/>
    </w:p>
    <w:p w:rsidR="008C0C5C" w:rsidRDefault="00090BB6">
      <w:pPr>
        <w:ind w:firstLine="420"/>
        <w:rPr>
          <w:rFonts w:ascii="Consolas" w:hAnsi="Consolas" w:cs="Consolas"/>
          <w:sz w:val="20"/>
          <w:szCs w:val="20"/>
        </w:rPr>
      </w:pPr>
      <w:r w:rsidRPr="00090BB6">
        <w:rPr>
          <w:rFonts w:ascii="Consolas" w:hAnsi="Consolas" w:cs="Consolas"/>
          <w:sz w:val="20"/>
          <w:szCs w:val="20"/>
        </w:rPr>
        <w:t>It is used to monitor the online status of equipment</w:t>
      </w:r>
    </w:p>
    <w:p w:rsidR="008C0C5C" w:rsidRDefault="002B42D4">
      <w:pPr>
        <w:pStyle w:val="3"/>
        <w:rPr>
          <w:rFonts w:hint="default"/>
        </w:rPr>
      </w:pPr>
      <w:bookmarkStart w:id="46" w:name="_Toc45273505"/>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7B4969">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7" w:name="_Toc45273506"/>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7"/>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8" w:name="_Toc45273507"/>
      <w:r>
        <w:t>Description</w:t>
      </w:r>
      <w:bookmarkEnd w:id="48"/>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9" w:name="_Toc45273508"/>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7B4969"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50" w:name="_Toc45273509"/>
      <w:r w:rsidRPr="00B9530B">
        <w:rPr>
          <w:rFonts w:ascii="微软雅黑" w:eastAsia="微软雅黑" w:hAnsi="微软雅黑" w:cs="微软雅黑"/>
        </w:rPr>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50"/>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51" w:name="_Toc45273510"/>
      <w:r>
        <w:t>Description</w:t>
      </w:r>
      <w:bookmarkEnd w:id="51"/>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52" w:name="_Toc45273511"/>
      <w:r>
        <w:lastRenderedPageBreak/>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7B4969">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3" w:name="_Toc45273512"/>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3"/>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4" w:name="_Toc45273513"/>
      <w:r>
        <w:t>Description</w:t>
      </w:r>
      <w:bookmarkEnd w:id="54"/>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5" w:name="_Toc45273514"/>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7B4969"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6" w:name="_Toc45273515"/>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RealtimeD</w:t>
        </w:r>
        <w:r w:rsidRPr="008C07C7">
          <w:rPr>
            <w:rStyle w:val="a7"/>
            <w:rFonts w:ascii="Consolas" w:hAnsi="Consolas" w:cs="Consolas"/>
            <w:kern w:val="0"/>
            <w:sz w:val="24"/>
          </w:rPr>
          <w:t>a</w:t>
        </w:r>
        <w:r w:rsidRPr="008C07C7">
          <w:rPr>
            <w:rStyle w:val="a7"/>
            <w:rFonts w:ascii="Consolas" w:hAnsi="Consolas" w:cs="Consolas"/>
            <w:kern w:val="0"/>
            <w:sz w:val="24"/>
          </w:rPr>
          <w:t xml:space="preserve">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7" w:name="_Toc45273516"/>
      <w:r>
        <w:t>Description</w:t>
      </w:r>
      <w:bookmarkEnd w:id="57"/>
    </w:p>
    <w:p w:rsidR="002F4E23" w:rsidRDefault="002B7A19" w:rsidP="002F4E23">
      <w:pPr>
        <w:ind w:firstLine="420"/>
        <w:rPr>
          <w:rFonts w:ascii="Consolas" w:hAnsi="Consolas" w:cs="Consolas"/>
          <w:sz w:val="20"/>
          <w:szCs w:val="20"/>
        </w:rPr>
      </w:pPr>
      <w:r w:rsidRPr="002B7A19">
        <w:rPr>
          <w:rFonts w:ascii="Consolas" w:hAnsi="Consolas" w:cs="Consolas"/>
          <w:sz w:val="20"/>
          <w:szCs w:val="20"/>
        </w:rPr>
        <w:t>Used to monitor real-time data</w:t>
      </w:r>
    </w:p>
    <w:p w:rsidR="002F4E23" w:rsidRDefault="002F4E23" w:rsidP="002F4E23">
      <w:pPr>
        <w:pStyle w:val="3"/>
        <w:rPr>
          <w:rFonts w:hint="default"/>
        </w:rPr>
      </w:pPr>
      <w:bookmarkStart w:id="58" w:name="_Toc45273517"/>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7B4969"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RealtimeD</w:t>
              </w:r>
              <w:r w:rsidR="00644748" w:rsidRPr="008C07C7">
                <w:rPr>
                  <w:rStyle w:val="a7"/>
                  <w:rFonts w:ascii="Consolas" w:hAnsi="Consolas" w:cs="Consolas"/>
                  <w:kern w:val="0"/>
                  <w:sz w:val="24"/>
                </w:rPr>
                <w:t>a</w:t>
              </w:r>
              <w:r w:rsidR="00644748" w:rsidRPr="008C07C7">
                <w:rPr>
                  <w:rStyle w:val="a7"/>
                  <w:rFonts w:ascii="Consolas" w:hAnsi="Consolas" w:cs="Consolas"/>
                  <w:kern w:val="0"/>
                  <w:sz w:val="24"/>
                </w:rPr>
                <w:t xml:space="preserve">taListener </w:t>
              </w:r>
            </w:hyperlink>
          </w:p>
        </w:tc>
      </w:tr>
    </w:tbl>
    <w:p w:rsidR="002F4E23" w:rsidRDefault="002F4E23" w:rsidP="00991B5D">
      <w:pPr>
        <w:rPr>
          <w:rFonts w:ascii="Consolas" w:eastAsiaTheme="minorEastAsia" w:hAnsi="Consolas" w:hint="eastAsia"/>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9" w:name="_Toc45273518"/>
      <w:r>
        <w:rPr>
          <w:rFonts w:ascii="微软雅黑" w:eastAsia="微软雅黑" w:hAnsi="微软雅黑" w:cs="微软雅黑" w:hint="eastAsia"/>
        </w:rPr>
        <w:lastRenderedPageBreak/>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9"/>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60" w:name="_Toc45273519"/>
      <w:r>
        <w:t>Description</w:t>
      </w:r>
      <w:bookmarkEnd w:id="60"/>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61" w:name="_Toc45273520"/>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AC3E9B" w:rsidP="000948C4">
            <w:pPr>
              <w:rPr>
                <w:rFonts w:ascii="Consolas" w:hAnsi="Consolas"/>
                <w:color w:val="000000"/>
                <w:sz w:val="20"/>
                <w:highlight w:val="white"/>
                <w:shd w:val="clear" w:color="FFFFFF" w:fill="D9D9D9"/>
              </w:rPr>
            </w:pPr>
            <w:hyperlink w:anchor="_RealtimeDataListener" w:history="1">
              <w:r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hint="eastAsia"/>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hint="eastAsia"/>
        </w:rPr>
      </w:pPr>
      <w:bookmarkStart w:id="62" w:name="_Toc45273521"/>
      <w:r w:rsidRPr="00290706">
        <w:rPr>
          <w:rFonts w:ascii="微软雅黑" w:eastAsia="微软雅黑" w:hAnsi="微软雅黑" w:cs="微软雅黑"/>
        </w:rPr>
        <w:t>Register for real-time sleep state monitoring</w:t>
      </w:r>
      <w:bookmarkEnd w:id="62"/>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3" w:name="_Toc45273522"/>
      <w:r>
        <w:t>Description</w:t>
      </w:r>
      <w:bookmarkEnd w:id="63"/>
    </w:p>
    <w:p w:rsidR="00383BB3" w:rsidRDefault="00AB548E" w:rsidP="00383BB3">
      <w:pPr>
        <w:ind w:firstLine="420"/>
        <w:rPr>
          <w:rFonts w:ascii="Consolas" w:eastAsia="Consolas" w:hAnsi="Consolas" w:hint="eastAsia"/>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pPr>
      <w:bookmarkStart w:id="64" w:name="_Toc45273523"/>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130DC7" w:rsidP="000948C4">
            <w:pPr>
              <w:rPr>
                <w:rFonts w:ascii="Consolas" w:hAnsi="Consolas"/>
                <w:color w:val="000000"/>
                <w:sz w:val="20"/>
                <w:highlight w:val="white"/>
                <w:shd w:val="clear" w:color="FFFFFF" w:fill="D9D9D9"/>
              </w:rPr>
            </w:pPr>
            <w:hyperlink w:anchor="_RealtimeSleepStateListener" w:history="1">
              <w:r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hint="eastAsia"/>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hint="eastAsia"/>
        </w:rPr>
      </w:pPr>
      <w:bookmarkStart w:id="65" w:name="_Toc45273524"/>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5"/>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6" w:name="_Toc45273525"/>
      <w:r>
        <w:lastRenderedPageBreak/>
        <w:t>Description</w:t>
      </w:r>
      <w:bookmarkEnd w:id="66"/>
    </w:p>
    <w:p w:rsidR="003B554B" w:rsidRPr="00E43A77" w:rsidRDefault="00E43A77" w:rsidP="003B554B">
      <w:pPr>
        <w:ind w:firstLine="420"/>
        <w:rPr>
          <w:rFonts w:ascii="Consolas" w:eastAsiaTheme="minorEastAsia" w:hAnsi="Consolas" w:hint="eastAsia"/>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pPr>
      <w:bookmarkStart w:id="67" w:name="_Toc45273526"/>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3B554B" w:rsidP="000948C4">
            <w:pPr>
              <w:rPr>
                <w:rFonts w:ascii="Consolas" w:hAnsi="Consolas"/>
                <w:color w:val="000000"/>
                <w:sz w:val="20"/>
                <w:highlight w:val="white"/>
                <w:shd w:val="clear" w:color="FFFFFF" w:fill="D9D9D9"/>
              </w:rPr>
            </w:pPr>
            <w:hyperlink w:anchor="_RealtimeSleepStateListener" w:history="1">
              <w:r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3B554B" w:rsidRPr="00991B5D" w:rsidRDefault="003B554B" w:rsidP="00991B5D">
      <w:pPr>
        <w:rPr>
          <w:rFonts w:ascii="Consolas" w:eastAsiaTheme="minorEastAsia" w:hAnsi="Consolas"/>
          <w:color w:val="000000"/>
          <w:sz w:val="20"/>
          <w:highlight w:val="white"/>
        </w:rPr>
      </w:pPr>
    </w:p>
    <w:p w:rsidR="008C0C5C" w:rsidRDefault="002B42D4">
      <w:pPr>
        <w:pStyle w:val="1"/>
        <w:rPr>
          <w:rFonts w:ascii="微软雅黑" w:eastAsia="微软雅黑" w:hAnsi="微软雅黑" w:cs="微软雅黑" w:hint="default"/>
        </w:rPr>
      </w:pPr>
      <w:bookmarkStart w:id="68" w:name="_Toc45273527"/>
      <w:r>
        <w:rPr>
          <w:rFonts w:ascii="微软雅黑" w:eastAsia="微软雅黑" w:hAnsi="微软雅黑" w:cs="微软雅黑"/>
        </w:rPr>
        <w:t>Object Description</w:t>
      </w:r>
      <w:bookmarkEnd w:id="68"/>
    </w:p>
    <w:p w:rsidR="008C0C5C" w:rsidRDefault="002B42D4">
      <w:pPr>
        <w:pStyle w:val="2"/>
      </w:pPr>
      <w:bookmarkStart w:id="69" w:name="_StatusCode"/>
      <w:bookmarkStart w:id="70" w:name="_Toc45273528"/>
      <w:r>
        <w:rPr>
          <w:rFonts w:hint="eastAsia"/>
        </w:rPr>
        <w:t>StatusCode</w:t>
      </w:r>
      <w:bookmarkEnd w:id="70"/>
    </w:p>
    <w:p w:rsidR="008C0C5C" w:rsidRDefault="002B42D4">
      <w:pPr>
        <w:pStyle w:val="3"/>
        <w:rPr>
          <w:rFonts w:hint="default"/>
        </w:rPr>
      </w:pPr>
      <w:bookmarkStart w:id="71" w:name="_Toc45273529"/>
      <w:bookmarkEnd w:id="69"/>
      <w:r>
        <w:t>Description</w:t>
      </w:r>
      <w:bookmarkEnd w:id="71"/>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2" w:name="_Toc45273530"/>
      <w:r>
        <w:t>Fields</w:t>
      </w:r>
      <w:bookmarkEnd w:id="72"/>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73" w:name="_DeviceCode"/>
      <w:bookmarkStart w:id="74" w:name="_IDataCallback&lt;T&gt;"/>
      <w:bookmarkStart w:id="75" w:name="_Toc45273531"/>
      <w:bookmarkEnd w:id="73"/>
      <w:r>
        <w:rPr>
          <w:rFonts w:hint="eastAsia"/>
        </w:rPr>
        <w:t>IResult</w:t>
      </w:r>
      <w:r w:rsidR="002B42D4">
        <w:rPr>
          <w:rFonts w:hint="eastAsia"/>
        </w:rPr>
        <w:t>Callback&lt;T&gt;</w:t>
      </w:r>
      <w:bookmarkEnd w:id="75"/>
    </w:p>
    <w:bookmarkEnd w:id="74"/>
    <w:p w:rsidR="008C0C5C" w:rsidRDefault="008C0C5C"/>
    <w:p w:rsidR="008C0C5C" w:rsidRDefault="002B42D4">
      <w:pPr>
        <w:pStyle w:val="3"/>
        <w:rPr>
          <w:rFonts w:hint="default"/>
        </w:rPr>
      </w:pPr>
      <w:bookmarkStart w:id="76" w:name="_Toc45273532"/>
      <w:r>
        <w:t>Description</w:t>
      </w:r>
      <w:bookmarkEnd w:id="76"/>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77" w:name="_Toc45273533"/>
      <w:r>
        <w:lastRenderedPageBreak/>
        <w:t>Function</w:t>
      </w:r>
      <w:bookmarkEnd w:id="77"/>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78" w:name="_Toc45273534"/>
      <w:r>
        <w:rPr>
          <w:rFonts w:hint="eastAsia"/>
        </w:rPr>
        <w:t>CallbackData&lt;T&gt;</w:t>
      </w:r>
      <w:bookmarkEnd w:id="78"/>
    </w:p>
    <w:p w:rsidR="008C0C5C" w:rsidRDefault="002B42D4">
      <w:pPr>
        <w:pStyle w:val="3"/>
        <w:rPr>
          <w:rFonts w:hint="default"/>
        </w:rPr>
      </w:pPr>
      <w:bookmarkStart w:id="79" w:name="_Toc45273535"/>
      <w:r>
        <w:t>Description</w:t>
      </w:r>
      <w:bookmarkEnd w:id="7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80" w:name="_Toc45273536"/>
      <w:r>
        <w:t>Fields</w:t>
      </w:r>
      <w:bookmarkEnd w:id="8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7B4969">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81" w:name="_Toc44957333"/>
      <w:bookmarkStart w:id="82" w:name="_LoginBean"/>
      <w:bookmarkStart w:id="83" w:name="_Toc45273537"/>
      <w:bookmarkStart w:id="84" w:name="_SleepState"/>
      <w:bookmarkEnd w:id="84"/>
      <w:r>
        <w:rPr>
          <w:rFonts w:hint="eastAsia"/>
        </w:rPr>
        <w:t>SleepState</w:t>
      </w:r>
      <w:bookmarkEnd w:id="81"/>
      <w:bookmarkEnd w:id="83"/>
    </w:p>
    <w:p w:rsidR="008C0C5C" w:rsidRDefault="002B42D4">
      <w:pPr>
        <w:pStyle w:val="3"/>
        <w:rPr>
          <w:rFonts w:hint="default"/>
        </w:rPr>
      </w:pPr>
      <w:bookmarkStart w:id="85" w:name="_Toc45273538"/>
      <w:bookmarkEnd w:id="82"/>
      <w:r>
        <w:t>Description</w:t>
      </w:r>
      <w:bookmarkEnd w:id="85"/>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86" w:name="_Toc45273539"/>
      <w:r>
        <w:t>Fields</w:t>
      </w:r>
      <w:bookmarkEnd w:id="8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 xml:space="preserve">Sleep depth 0x00: invalid (indicating that the function </w:t>
            </w:r>
            <w:r w:rsidRPr="002C630A">
              <w:rPr>
                <w:rFonts w:ascii="Consolas" w:hAnsi="Consolas"/>
                <w:color w:val="000000"/>
                <w:sz w:val="20"/>
                <w:shd w:val="clear" w:color="FFFFFF" w:fill="D9D9D9"/>
              </w:rPr>
              <w:lastRenderedPageBreak/>
              <w:t>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lastRenderedPageBreak/>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8C0C5C" w:rsidRPr="002E0C1A" w:rsidRDefault="00B31322">
      <w:pPr>
        <w:pStyle w:val="2"/>
      </w:pPr>
      <w:bookmarkStart w:id="87" w:name="_Toc44957336"/>
      <w:bookmarkStart w:id="88" w:name="_BatteryBean"/>
      <w:bookmarkStart w:id="89" w:name="_Toc45273540"/>
      <w:bookmarkStart w:id="90" w:name="_RealTimeData"/>
      <w:bookmarkEnd w:id="90"/>
      <w:r>
        <w:rPr>
          <w:rFonts w:hint="eastAsia"/>
        </w:rPr>
        <w:t>RealTimeData</w:t>
      </w:r>
      <w:bookmarkEnd w:id="87"/>
      <w:bookmarkEnd w:id="89"/>
    </w:p>
    <w:p w:rsidR="008C0C5C" w:rsidRDefault="002B42D4">
      <w:pPr>
        <w:pStyle w:val="3"/>
        <w:rPr>
          <w:rFonts w:hint="default"/>
        </w:rPr>
      </w:pPr>
      <w:bookmarkStart w:id="91" w:name="_Toc45273541"/>
      <w:bookmarkEnd w:id="88"/>
      <w:r>
        <w:t>Description</w:t>
      </w:r>
      <w:bookmarkEnd w:id="91"/>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92" w:name="_Toc45273542"/>
      <w:r>
        <w:t>Fields</w:t>
      </w:r>
      <w:bookmarkEnd w:id="9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Humidity,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93" w:name="_HistoryData"/>
      <w:bookmarkStart w:id="94" w:name="_Toc45273543"/>
      <w:r>
        <w:rPr>
          <w:rFonts w:hint="eastAsia"/>
        </w:rPr>
        <w:t>HistoryData</w:t>
      </w:r>
      <w:bookmarkEnd w:id="94"/>
    </w:p>
    <w:p w:rsidR="008C0C5C" w:rsidRDefault="002B42D4">
      <w:pPr>
        <w:pStyle w:val="3"/>
        <w:rPr>
          <w:rFonts w:hint="default"/>
        </w:rPr>
      </w:pPr>
      <w:bookmarkStart w:id="95" w:name="_Toc45273544"/>
      <w:bookmarkEnd w:id="93"/>
      <w:r>
        <w:t>Description</w:t>
      </w:r>
      <w:bookmarkEnd w:id="95"/>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96" w:name="_Toc45273545"/>
      <w:r>
        <w:t>Fields</w:t>
      </w:r>
      <w:bookmarkEnd w:id="9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7B4969">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97" w:name="_Summary"/>
      <w:bookmarkStart w:id="98" w:name="_Toc45273546"/>
      <w:r>
        <w:rPr>
          <w:rFonts w:hint="eastAsia"/>
        </w:rPr>
        <w:t>Summary</w:t>
      </w:r>
      <w:bookmarkEnd w:id="98"/>
    </w:p>
    <w:p w:rsidR="008C0C5C" w:rsidRDefault="002B42D4">
      <w:pPr>
        <w:pStyle w:val="3"/>
        <w:rPr>
          <w:rFonts w:hint="default"/>
        </w:rPr>
      </w:pPr>
      <w:bookmarkStart w:id="99" w:name="_Toc45273547"/>
      <w:bookmarkEnd w:id="97"/>
      <w:r>
        <w:t>Description</w:t>
      </w:r>
      <w:bookmarkEnd w:id="99"/>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00" w:name="_Toc45273548"/>
      <w:r>
        <w:t>Fields</w:t>
      </w:r>
      <w:bookmarkEnd w:id="10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01" w:name="_Detail"/>
      <w:bookmarkStart w:id="102" w:name="_Toc45273549"/>
      <w:r>
        <w:rPr>
          <w:rFonts w:hint="eastAsia"/>
        </w:rPr>
        <w:t>Detail</w:t>
      </w:r>
      <w:bookmarkEnd w:id="102"/>
    </w:p>
    <w:p w:rsidR="008C0C5C" w:rsidRDefault="002B42D4">
      <w:pPr>
        <w:pStyle w:val="3"/>
        <w:rPr>
          <w:rFonts w:hint="default"/>
        </w:rPr>
      </w:pPr>
      <w:bookmarkStart w:id="103" w:name="_Toc45273550"/>
      <w:bookmarkEnd w:id="101"/>
      <w:r>
        <w:t>Description</w:t>
      </w:r>
      <w:bookmarkEnd w:id="103"/>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04" w:name="_Toc45273551"/>
      <w:r>
        <w:t>Fields</w:t>
      </w:r>
      <w:bookmarkEnd w:id="10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05" w:name="_Analysis"/>
      <w:bookmarkStart w:id="106" w:name="_Toc45273552"/>
      <w:r>
        <w:rPr>
          <w:rFonts w:hint="eastAsia"/>
        </w:rPr>
        <w:t>Analysis</w:t>
      </w:r>
      <w:bookmarkEnd w:id="106"/>
    </w:p>
    <w:p w:rsidR="008C0C5C" w:rsidRDefault="002B42D4">
      <w:pPr>
        <w:pStyle w:val="3"/>
        <w:rPr>
          <w:rFonts w:hint="default"/>
        </w:rPr>
      </w:pPr>
      <w:bookmarkStart w:id="107" w:name="_Toc45273553"/>
      <w:bookmarkEnd w:id="105"/>
      <w:r>
        <w:t>Description</w:t>
      </w:r>
      <w:bookmarkEnd w:id="107"/>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08" w:name="_Toc45273554"/>
      <w:r>
        <w:t>Fields</w:t>
      </w:r>
      <w:bookmarkEnd w:id="10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Heat beat Pause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heart beat pause)(Unit:seconds)</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lastRenderedPageBreak/>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lastRenderedPageBreak/>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md_heart_stop_decrease_</w:t>
            </w:r>
            <w:r>
              <w:rPr>
                <w:rFonts w:ascii="Consolas" w:hAnsi="Consolas" w:hint="eastAsia"/>
                <w:color w:val="000000"/>
                <w:sz w:val="20"/>
                <w:highlight w:val="white"/>
              </w:rPr>
              <w:lastRenderedPageBreak/>
              <w:t>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 xml:space="preserve">Score Deduction:Score Deduction due to Heart </w:t>
            </w:r>
            <w:r>
              <w:rPr>
                <w:rFonts w:ascii="Consolas" w:hAnsi="Consolas" w:hint="eastAsia"/>
                <w:color w:val="000000"/>
                <w:sz w:val="20"/>
                <w:highlight w:val="white"/>
              </w:rPr>
              <w:lastRenderedPageBreak/>
              <w:t>beat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09" w:name="_SleepStatusType"/>
      <w:bookmarkStart w:id="110" w:name="_Toc45273555"/>
      <w:r>
        <w:rPr>
          <w:rFonts w:hint="eastAsia"/>
        </w:rPr>
        <w:t>SleepStatusType</w:t>
      </w:r>
      <w:bookmarkEnd w:id="110"/>
    </w:p>
    <w:p w:rsidR="008C0C5C" w:rsidRDefault="002B42D4">
      <w:pPr>
        <w:pStyle w:val="3"/>
        <w:rPr>
          <w:rFonts w:hint="default"/>
        </w:rPr>
      </w:pPr>
      <w:bookmarkStart w:id="111" w:name="_Toc45273556"/>
      <w:bookmarkEnd w:id="109"/>
      <w:r>
        <w:t>Description</w:t>
      </w:r>
      <w:bookmarkEnd w:id="111"/>
      <w:r w:rsidR="007B4969">
        <w:fldChar w:fldCharType="begin"/>
      </w:r>
      <w:r w:rsidR="00A5369C">
        <w:instrText>HYPERLINK "http://fanyi.baidu.com/?aldtype=23" \l "zh/en/javascript:void(0);" \o "添加到收藏夹"</w:instrText>
      </w:r>
      <w:r w:rsidR="007B4969">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12" w:name="_Toc45273557"/>
      <w:r>
        <w:t>Fields</w:t>
      </w:r>
      <w:bookmarkEnd w:id="1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13" w:name="_Toc25477"/>
      <w:bookmarkStart w:id="114" w:name="_EnvironmentData"/>
      <w:bookmarkStart w:id="115" w:name="_Toc45273558"/>
      <w:r>
        <w:rPr>
          <w:rFonts w:hint="eastAsia"/>
        </w:rPr>
        <w:t>EnvironmentData</w:t>
      </w:r>
      <w:bookmarkEnd w:id="113"/>
      <w:bookmarkEnd w:id="115"/>
    </w:p>
    <w:p w:rsidR="008C0C5C" w:rsidRDefault="002B42D4">
      <w:pPr>
        <w:pStyle w:val="3"/>
        <w:rPr>
          <w:rFonts w:cs="宋体" w:hint="default"/>
          <w:sz w:val="24"/>
          <w:szCs w:val="24"/>
        </w:rPr>
      </w:pPr>
      <w:bookmarkStart w:id="116" w:name="_Toc45273559"/>
      <w:bookmarkEnd w:id="114"/>
      <w:r>
        <w:t>Description</w:t>
      </w:r>
      <w:bookmarkEnd w:id="116"/>
      <w:r w:rsidR="007B4969">
        <w:fldChar w:fldCharType="begin"/>
      </w:r>
      <w:r w:rsidR="00A5369C">
        <w:instrText>HYPERLINK "http://fanyi.baidu.com/?aldtype=23" \l "zh/en/javascript:void(0);" \o "添加到收藏夹"</w:instrText>
      </w:r>
      <w:r w:rsidR="007B4969">
        <w:fldChar w:fldCharType="end"/>
      </w:r>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bookmarkStart w:id="117" w:name="_Toc45273560"/>
      <w:r>
        <w:t>Fields</w:t>
      </w:r>
      <w:bookmarkEnd w:id="11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p w:rsidR="00EA4A03" w:rsidRDefault="00EA4A03" w:rsidP="00EA4A03">
      <w:pPr>
        <w:pStyle w:val="2"/>
      </w:pPr>
      <w:bookmarkStart w:id="118" w:name="_Toc44957357"/>
      <w:bookmarkStart w:id="119" w:name="_Toc45273561"/>
      <w:r w:rsidRPr="008E5560">
        <w:t>OnlineStateListener</w:t>
      </w:r>
      <w:bookmarkEnd w:id="118"/>
      <w:bookmarkEnd w:id="119"/>
    </w:p>
    <w:p w:rsidR="0006668A" w:rsidRDefault="00BC483E" w:rsidP="0006668A">
      <w:pPr>
        <w:pStyle w:val="3"/>
        <w:rPr>
          <w:rFonts w:hint="default"/>
        </w:rPr>
      </w:pPr>
      <w:bookmarkStart w:id="120" w:name="_Toc45273562"/>
      <w:r w:rsidRPr="00BC483E">
        <w:t>Interface Introduction</w:t>
      </w:r>
      <w:bookmarkEnd w:id="120"/>
    </w:p>
    <w:p w:rsidR="0006668A" w:rsidRDefault="008D268E" w:rsidP="0006668A">
      <w:pPr>
        <w:ind w:firstLine="420"/>
      </w:pPr>
      <w:r w:rsidRPr="008D268E">
        <w:t>Device online status monitoring</w:t>
      </w:r>
    </w:p>
    <w:p w:rsidR="0006668A" w:rsidRDefault="00D80E4E" w:rsidP="0006668A">
      <w:pPr>
        <w:pStyle w:val="3"/>
        <w:rPr>
          <w:rFonts w:hint="default"/>
        </w:rPr>
      </w:pPr>
      <w:bookmarkStart w:id="121" w:name="_Toc45273563"/>
      <w:r w:rsidRPr="00D80E4E">
        <w:t>Method description</w:t>
      </w:r>
      <w:bookmarkEnd w:id="121"/>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22" w:name="_Toc44957360"/>
      <w:bookmarkStart w:id="123" w:name="_Toc45273564"/>
      <w:r w:rsidRPr="004F592A">
        <w:t>SleepReportUploadState</w:t>
      </w:r>
      <w:r>
        <w:rPr>
          <w:rFonts w:hint="eastAsia"/>
        </w:rPr>
        <w:t>Listener</w:t>
      </w:r>
      <w:bookmarkEnd w:id="122"/>
      <w:bookmarkEnd w:id="123"/>
    </w:p>
    <w:p w:rsidR="004023ED" w:rsidRDefault="007D1788" w:rsidP="004023ED">
      <w:pPr>
        <w:pStyle w:val="3"/>
        <w:rPr>
          <w:rFonts w:hint="default"/>
        </w:rPr>
      </w:pPr>
      <w:bookmarkStart w:id="124" w:name="_Toc45273565"/>
      <w:r w:rsidRPr="00BC483E">
        <w:t>Interface Introduction</w:t>
      </w:r>
      <w:bookmarkEnd w:id="124"/>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125" w:name="_Toc45273566"/>
      <w:r w:rsidRPr="00D80E4E">
        <w:t>Method description</w:t>
      </w:r>
      <w:bookmarkEnd w:id="125"/>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 xml:space="preserve">2. It indicates that the device starts to synchronously monitor the device data </w:t>
      </w:r>
      <w:r w:rsidRPr="00A56A1F">
        <w:rPr>
          <w:rFonts w:ascii="宋体" w:hAnsi="宋体" w:cs="宋体"/>
          <w:snapToGrid w:val="0"/>
          <w:color w:val="FF0000"/>
          <w:szCs w:val="21"/>
        </w:rPr>
        <w:lastRenderedPageBreak/>
        <w:t>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26" w:name="_Toc45211562"/>
      <w:bookmarkStart w:id="127" w:name="_Toc45273567"/>
      <w:bookmarkStart w:id="128" w:name="_RealtimeDataListener"/>
      <w:bookmarkEnd w:id="128"/>
      <w:r w:rsidRPr="00D62415">
        <w:t>RealtimeDataListener</w:t>
      </w:r>
      <w:bookmarkEnd w:id="126"/>
      <w:bookmarkEnd w:id="127"/>
    </w:p>
    <w:p w:rsidR="00093B8F" w:rsidRDefault="00093B8F" w:rsidP="00093B8F">
      <w:pPr>
        <w:pStyle w:val="3"/>
        <w:rPr>
          <w:rFonts w:hint="default"/>
        </w:rPr>
      </w:pPr>
      <w:bookmarkStart w:id="129" w:name="_Toc45273568"/>
      <w:r w:rsidRPr="00BC483E">
        <w:t>Interface Introduction</w:t>
      </w:r>
      <w:bookmarkEnd w:id="129"/>
    </w:p>
    <w:p w:rsidR="00093B8F" w:rsidRDefault="009552C3" w:rsidP="00093B8F">
      <w:pPr>
        <w:ind w:firstLine="420"/>
      </w:pPr>
      <w:r w:rsidRPr="009552C3">
        <w:t>Real-time data monitoring</w:t>
      </w:r>
    </w:p>
    <w:p w:rsidR="00093B8F" w:rsidRDefault="00B52765" w:rsidP="00093B8F">
      <w:pPr>
        <w:pStyle w:val="3"/>
        <w:rPr>
          <w:rFonts w:hint="default"/>
        </w:rPr>
      </w:pPr>
      <w:bookmarkStart w:id="130" w:name="_Toc45273569"/>
      <w:r w:rsidRPr="00D80E4E">
        <w:t>Method description</w:t>
      </w:r>
      <w:bookmarkEnd w:id="130"/>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w:t>
        </w:r>
        <w:r w:rsidRPr="00DF7B6E">
          <w:rPr>
            <w:rStyle w:val="a7"/>
            <w:rFonts w:ascii="Consolas" w:hAnsi="Consolas" w:cs="Consolas"/>
            <w:kern w:val="0"/>
            <w:sz w:val="24"/>
          </w:rPr>
          <w:t>e</w:t>
        </w:r>
        <w:r w:rsidRPr="00DF7B6E">
          <w:rPr>
            <w:rStyle w:val="a7"/>
            <w:rFonts w:ascii="Consolas" w:hAnsi="Consolas" w:cs="Consolas"/>
            <w:kern w:val="0"/>
            <w:sz w:val="24"/>
          </w:rPr>
          <w:t>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31" w:name="_RealtimeSleepStateListener"/>
      <w:bookmarkStart w:id="132" w:name="_Toc45211565"/>
      <w:bookmarkStart w:id="133" w:name="_Toc45273570"/>
      <w:bookmarkEnd w:id="131"/>
      <w:r w:rsidRPr="00706B56">
        <w:rPr>
          <w:szCs w:val="20"/>
        </w:rPr>
        <w:t>RealtimeSleepStateListener</w:t>
      </w:r>
      <w:bookmarkEnd w:id="132"/>
      <w:bookmarkEnd w:id="133"/>
    </w:p>
    <w:p w:rsidR="00093B8F" w:rsidRDefault="000578A6" w:rsidP="00093B8F">
      <w:pPr>
        <w:pStyle w:val="3"/>
        <w:rPr>
          <w:rFonts w:hint="default"/>
        </w:rPr>
      </w:pPr>
      <w:bookmarkStart w:id="134" w:name="_Toc45273571"/>
      <w:r w:rsidRPr="00BC483E">
        <w:t>Interface Introduction</w:t>
      </w:r>
      <w:bookmarkEnd w:id="134"/>
    </w:p>
    <w:p w:rsidR="00093B8F" w:rsidRDefault="00727167" w:rsidP="00093B8F">
      <w:pPr>
        <w:ind w:firstLine="420"/>
      </w:pPr>
      <w:r w:rsidRPr="00727167">
        <w:t>Real-time sleep state monitoring</w:t>
      </w:r>
    </w:p>
    <w:p w:rsidR="00093B8F" w:rsidRDefault="0044165A" w:rsidP="00093B8F">
      <w:pPr>
        <w:pStyle w:val="3"/>
        <w:rPr>
          <w:rFonts w:hint="default"/>
        </w:rPr>
      </w:pPr>
      <w:bookmarkStart w:id="135" w:name="_Toc45273572"/>
      <w:r w:rsidRPr="00D80E4E">
        <w:t>Method description</w:t>
      </w:r>
      <w:bookmarkEnd w:id="135"/>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w:t>
        </w:r>
        <w:r w:rsidRPr="000A7700">
          <w:rPr>
            <w:rStyle w:val="a7"/>
            <w:rFonts w:ascii="Consolas" w:hAnsi="Consolas" w:cs="Consolas" w:hint="eastAsia"/>
            <w:kern w:val="0"/>
            <w:sz w:val="24"/>
          </w:rPr>
          <w:t>a</w:t>
        </w:r>
        <w:r w:rsidRPr="000A7700">
          <w:rPr>
            <w:rStyle w:val="a7"/>
            <w:rFonts w:ascii="Consolas" w:hAnsi="Consolas" w:cs="Consolas" w:hint="eastAsia"/>
            <w:kern w:val="0"/>
            <w:sz w:val="24"/>
          </w:rPr>
          <w:t>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4C1" w:rsidRDefault="00B864C1" w:rsidP="008C0C5C">
      <w:r>
        <w:separator/>
      </w:r>
    </w:p>
  </w:endnote>
  <w:endnote w:type="continuationSeparator" w:id="0">
    <w:p w:rsidR="00B864C1" w:rsidRDefault="00B864C1"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7B4969">
      <w:fldChar w:fldCharType="begin"/>
    </w:r>
    <w:r>
      <w:instrText xml:space="preserve"> PAGE  \* MERGEFORMAT </w:instrText>
    </w:r>
    <w:r w:rsidR="007B4969">
      <w:fldChar w:fldCharType="separate"/>
    </w:r>
    <w:r>
      <w:rPr>
        <w:rFonts w:hint="eastAsia"/>
      </w:rPr>
      <w:t>2</w:t>
    </w:r>
    <w:r w:rsidR="007B4969">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7B4969">
      <w:fldChar w:fldCharType="begin"/>
    </w:r>
    <w:r>
      <w:instrText xml:space="preserve"> PAGE  \* MERGEFORMAT </w:instrText>
    </w:r>
    <w:r w:rsidR="007B4969">
      <w:fldChar w:fldCharType="separate"/>
    </w:r>
    <w:r w:rsidR="008758F3">
      <w:rPr>
        <w:noProof/>
      </w:rPr>
      <w:t>24</w:t>
    </w:r>
    <w:r w:rsidR="007B4969">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758F3">
        <w:rPr>
          <w:noProof/>
        </w:rPr>
        <w:t>24</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7B4969">
      <w:fldChar w:fldCharType="begin"/>
    </w:r>
    <w:r>
      <w:instrText xml:space="preserve"> PAGE  \* MERGEFORMAT </w:instrText>
    </w:r>
    <w:r w:rsidR="007B4969">
      <w:fldChar w:fldCharType="separate"/>
    </w:r>
    <w:r w:rsidR="000D3E90">
      <w:rPr>
        <w:noProof/>
      </w:rPr>
      <w:t>2</w:t>
    </w:r>
    <w:r w:rsidR="007B4969">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D3E90">
        <w:rPr>
          <w:noProof/>
        </w:rPr>
        <w:t>24</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4C1" w:rsidRDefault="00B864C1" w:rsidP="008C0C5C">
      <w:r>
        <w:separator/>
      </w:r>
    </w:p>
  </w:footnote>
  <w:footnote w:type="continuationSeparator" w:id="0">
    <w:p w:rsidR="00B864C1" w:rsidRDefault="00B864C1"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7A71"/>
    <w:rsid w:val="00025E0E"/>
    <w:rsid w:val="00027CD3"/>
    <w:rsid w:val="00050E54"/>
    <w:rsid w:val="000578A6"/>
    <w:rsid w:val="000657C3"/>
    <w:rsid w:val="0006668A"/>
    <w:rsid w:val="00077AC2"/>
    <w:rsid w:val="00082A00"/>
    <w:rsid w:val="00083AC6"/>
    <w:rsid w:val="0008467D"/>
    <w:rsid w:val="000874A3"/>
    <w:rsid w:val="00090BB6"/>
    <w:rsid w:val="0009185C"/>
    <w:rsid w:val="00093B8F"/>
    <w:rsid w:val="00095913"/>
    <w:rsid w:val="00097FCB"/>
    <w:rsid w:val="000A0376"/>
    <w:rsid w:val="000A53F2"/>
    <w:rsid w:val="000B292E"/>
    <w:rsid w:val="000B3BDB"/>
    <w:rsid w:val="000C7606"/>
    <w:rsid w:val="000D3E90"/>
    <w:rsid w:val="000D6651"/>
    <w:rsid w:val="000E28D3"/>
    <w:rsid w:val="000F3743"/>
    <w:rsid w:val="00111D15"/>
    <w:rsid w:val="00126444"/>
    <w:rsid w:val="00130DC7"/>
    <w:rsid w:val="00133A0A"/>
    <w:rsid w:val="00144FD3"/>
    <w:rsid w:val="00170C3E"/>
    <w:rsid w:val="00172A27"/>
    <w:rsid w:val="0017683B"/>
    <w:rsid w:val="00176C70"/>
    <w:rsid w:val="00183808"/>
    <w:rsid w:val="001A0BA9"/>
    <w:rsid w:val="001A0C2C"/>
    <w:rsid w:val="001B1CB0"/>
    <w:rsid w:val="001B5970"/>
    <w:rsid w:val="001C1EF6"/>
    <w:rsid w:val="001D1B2D"/>
    <w:rsid w:val="001D2A66"/>
    <w:rsid w:val="001D4C97"/>
    <w:rsid w:val="001D56A7"/>
    <w:rsid w:val="001D5B05"/>
    <w:rsid w:val="001D5E60"/>
    <w:rsid w:val="001D5E98"/>
    <w:rsid w:val="001F218F"/>
    <w:rsid w:val="001F493C"/>
    <w:rsid w:val="001F55EB"/>
    <w:rsid w:val="00207E20"/>
    <w:rsid w:val="00210A79"/>
    <w:rsid w:val="00212B64"/>
    <w:rsid w:val="00222048"/>
    <w:rsid w:val="00227B31"/>
    <w:rsid w:val="00230D33"/>
    <w:rsid w:val="00237881"/>
    <w:rsid w:val="002400A3"/>
    <w:rsid w:val="0024015B"/>
    <w:rsid w:val="00241326"/>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630A"/>
    <w:rsid w:val="002E0C1A"/>
    <w:rsid w:val="002E5EE5"/>
    <w:rsid w:val="002F0DFD"/>
    <w:rsid w:val="002F13F3"/>
    <w:rsid w:val="002F4E23"/>
    <w:rsid w:val="0032169B"/>
    <w:rsid w:val="003263D5"/>
    <w:rsid w:val="00341609"/>
    <w:rsid w:val="003447C5"/>
    <w:rsid w:val="00360EEE"/>
    <w:rsid w:val="003741AF"/>
    <w:rsid w:val="00383BB3"/>
    <w:rsid w:val="003A02D3"/>
    <w:rsid w:val="003A166D"/>
    <w:rsid w:val="003B03A0"/>
    <w:rsid w:val="003B3A6B"/>
    <w:rsid w:val="003B554B"/>
    <w:rsid w:val="003B7A43"/>
    <w:rsid w:val="003D29F2"/>
    <w:rsid w:val="003D38D3"/>
    <w:rsid w:val="003D441B"/>
    <w:rsid w:val="003D7754"/>
    <w:rsid w:val="003F7B44"/>
    <w:rsid w:val="004023ED"/>
    <w:rsid w:val="004039CE"/>
    <w:rsid w:val="004075B4"/>
    <w:rsid w:val="00424226"/>
    <w:rsid w:val="0044165A"/>
    <w:rsid w:val="00443B6D"/>
    <w:rsid w:val="00444E22"/>
    <w:rsid w:val="00445C34"/>
    <w:rsid w:val="00460F9B"/>
    <w:rsid w:val="00462577"/>
    <w:rsid w:val="00462B47"/>
    <w:rsid w:val="0047566F"/>
    <w:rsid w:val="00475E5F"/>
    <w:rsid w:val="004760F3"/>
    <w:rsid w:val="004820B4"/>
    <w:rsid w:val="004C29C2"/>
    <w:rsid w:val="004C6A52"/>
    <w:rsid w:val="004D10F9"/>
    <w:rsid w:val="004E0A58"/>
    <w:rsid w:val="004E0B77"/>
    <w:rsid w:val="004E0CB6"/>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62593"/>
    <w:rsid w:val="00566964"/>
    <w:rsid w:val="0056716F"/>
    <w:rsid w:val="00581A20"/>
    <w:rsid w:val="00590339"/>
    <w:rsid w:val="00593DAE"/>
    <w:rsid w:val="005A3F74"/>
    <w:rsid w:val="005B2F97"/>
    <w:rsid w:val="005B378E"/>
    <w:rsid w:val="005D590B"/>
    <w:rsid w:val="005D5F4D"/>
    <w:rsid w:val="005E0023"/>
    <w:rsid w:val="005E1283"/>
    <w:rsid w:val="005E2A91"/>
    <w:rsid w:val="005E4C1B"/>
    <w:rsid w:val="005F644B"/>
    <w:rsid w:val="0061033F"/>
    <w:rsid w:val="00616835"/>
    <w:rsid w:val="00617C5F"/>
    <w:rsid w:val="00635F16"/>
    <w:rsid w:val="00641FAB"/>
    <w:rsid w:val="00644748"/>
    <w:rsid w:val="00646A20"/>
    <w:rsid w:val="00651F11"/>
    <w:rsid w:val="00652FF3"/>
    <w:rsid w:val="00653B90"/>
    <w:rsid w:val="006554C4"/>
    <w:rsid w:val="00655B99"/>
    <w:rsid w:val="00664AA3"/>
    <w:rsid w:val="00665B96"/>
    <w:rsid w:val="00670AB8"/>
    <w:rsid w:val="00680840"/>
    <w:rsid w:val="006828B5"/>
    <w:rsid w:val="0069346D"/>
    <w:rsid w:val="006A76B9"/>
    <w:rsid w:val="006B0258"/>
    <w:rsid w:val="006D301A"/>
    <w:rsid w:val="00713AE5"/>
    <w:rsid w:val="00714C9E"/>
    <w:rsid w:val="007217C1"/>
    <w:rsid w:val="00727167"/>
    <w:rsid w:val="007412FB"/>
    <w:rsid w:val="00742AB4"/>
    <w:rsid w:val="00753984"/>
    <w:rsid w:val="007561CD"/>
    <w:rsid w:val="00767FDE"/>
    <w:rsid w:val="0077368B"/>
    <w:rsid w:val="007744D7"/>
    <w:rsid w:val="0078324C"/>
    <w:rsid w:val="007B0564"/>
    <w:rsid w:val="007B4969"/>
    <w:rsid w:val="007C559A"/>
    <w:rsid w:val="007C7C5A"/>
    <w:rsid w:val="007D1788"/>
    <w:rsid w:val="007D1EF6"/>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5EF4"/>
    <w:rsid w:val="008D6531"/>
    <w:rsid w:val="008F4EAE"/>
    <w:rsid w:val="00901BC8"/>
    <w:rsid w:val="009031F5"/>
    <w:rsid w:val="00904939"/>
    <w:rsid w:val="00912616"/>
    <w:rsid w:val="00934426"/>
    <w:rsid w:val="0093539C"/>
    <w:rsid w:val="00943EB1"/>
    <w:rsid w:val="00950B16"/>
    <w:rsid w:val="009547AC"/>
    <w:rsid w:val="009552C3"/>
    <w:rsid w:val="00962C22"/>
    <w:rsid w:val="00963E75"/>
    <w:rsid w:val="0096503F"/>
    <w:rsid w:val="00970999"/>
    <w:rsid w:val="00980DCA"/>
    <w:rsid w:val="00986CD6"/>
    <w:rsid w:val="00991B5D"/>
    <w:rsid w:val="009C7B70"/>
    <w:rsid w:val="009D1FCC"/>
    <w:rsid w:val="009F0B14"/>
    <w:rsid w:val="009F68E5"/>
    <w:rsid w:val="00A4360D"/>
    <w:rsid w:val="00A44348"/>
    <w:rsid w:val="00A5369C"/>
    <w:rsid w:val="00A56A1F"/>
    <w:rsid w:val="00A60423"/>
    <w:rsid w:val="00A6537F"/>
    <w:rsid w:val="00A660EE"/>
    <w:rsid w:val="00A77FF2"/>
    <w:rsid w:val="00A80994"/>
    <w:rsid w:val="00A81C0B"/>
    <w:rsid w:val="00A82198"/>
    <w:rsid w:val="00A84B3B"/>
    <w:rsid w:val="00A96EAF"/>
    <w:rsid w:val="00AA2D17"/>
    <w:rsid w:val="00AB548E"/>
    <w:rsid w:val="00AC3E9B"/>
    <w:rsid w:val="00B25C71"/>
    <w:rsid w:val="00B26F6D"/>
    <w:rsid w:val="00B31322"/>
    <w:rsid w:val="00B32F95"/>
    <w:rsid w:val="00B34BCD"/>
    <w:rsid w:val="00B516E6"/>
    <w:rsid w:val="00B52765"/>
    <w:rsid w:val="00B556C0"/>
    <w:rsid w:val="00B56164"/>
    <w:rsid w:val="00B63464"/>
    <w:rsid w:val="00B74B13"/>
    <w:rsid w:val="00B76667"/>
    <w:rsid w:val="00B81816"/>
    <w:rsid w:val="00B864C1"/>
    <w:rsid w:val="00B91688"/>
    <w:rsid w:val="00B9530B"/>
    <w:rsid w:val="00B9792F"/>
    <w:rsid w:val="00BB67D2"/>
    <w:rsid w:val="00BB7508"/>
    <w:rsid w:val="00BC483E"/>
    <w:rsid w:val="00BC7AAA"/>
    <w:rsid w:val="00BD3DC5"/>
    <w:rsid w:val="00BD3F15"/>
    <w:rsid w:val="00BD53C4"/>
    <w:rsid w:val="00BE5AA6"/>
    <w:rsid w:val="00BF59DE"/>
    <w:rsid w:val="00BF69F8"/>
    <w:rsid w:val="00C106FC"/>
    <w:rsid w:val="00C16061"/>
    <w:rsid w:val="00C21A33"/>
    <w:rsid w:val="00C22508"/>
    <w:rsid w:val="00C45ED9"/>
    <w:rsid w:val="00C60BA3"/>
    <w:rsid w:val="00C6763B"/>
    <w:rsid w:val="00C7061B"/>
    <w:rsid w:val="00C8007E"/>
    <w:rsid w:val="00C95DC8"/>
    <w:rsid w:val="00C97842"/>
    <w:rsid w:val="00CA24D6"/>
    <w:rsid w:val="00CC5C93"/>
    <w:rsid w:val="00CC703A"/>
    <w:rsid w:val="00CD033E"/>
    <w:rsid w:val="00CD1931"/>
    <w:rsid w:val="00CD2665"/>
    <w:rsid w:val="00CD348C"/>
    <w:rsid w:val="00D156A4"/>
    <w:rsid w:val="00D200ED"/>
    <w:rsid w:val="00D2050E"/>
    <w:rsid w:val="00D21DA3"/>
    <w:rsid w:val="00D23AC6"/>
    <w:rsid w:val="00D250C9"/>
    <w:rsid w:val="00D32878"/>
    <w:rsid w:val="00D32C37"/>
    <w:rsid w:val="00D522BE"/>
    <w:rsid w:val="00D530F5"/>
    <w:rsid w:val="00D6397B"/>
    <w:rsid w:val="00D64C90"/>
    <w:rsid w:val="00D7245F"/>
    <w:rsid w:val="00D75C7A"/>
    <w:rsid w:val="00D80E4E"/>
    <w:rsid w:val="00D87909"/>
    <w:rsid w:val="00DC1483"/>
    <w:rsid w:val="00DC25B4"/>
    <w:rsid w:val="00DC7C4E"/>
    <w:rsid w:val="00DE3B59"/>
    <w:rsid w:val="00DF2B5C"/>
    <w:rsid w:val="00E03334"/>
    <w:rsid w:val="00E13868"/>
    <w:rsid w:val="00E2392D"/>
    <w:rsid w:val="00E25D84"/>
    <w:rsid w:val="00E43A77"/>
    <w:rsid w:val="00E511B7"/>
    <w:rsid w:val="00E573C6"/>
    <w:rsid w:val="00E6160B"/>
    <w:rsid w:val="00E72E73"/>
    <w:rsid w:val="00EA0FF0"/>
    <w:rsid w:val="00EA4A03"/>
    <w:rsid w:val="00EA7DF8"/>
    <w:rsid w:val="00EB2287"/>
    <w:rsid w:val="00EB2E38"/>
    <w:rsid w:val="00EC0959"/>
    <w:rsid w:val="00EC0BA7"/>
    <w:rsid w:val="00EC6418"/>
    <w:rsid w:val="00EC6463"/>
    <w:rsid w:val="00ED1263"/>
    <w:rsid w:val="00ED70B4"/>
    <w:rsid w:val="00EF00AC"/>
    <w:rsid w:val="00EF0F81"/>
    <w:rsid w:val="00F01A4F"/>
    <w:rsid w:val="00F104B3"/>
    <w:rsid w:val="00F11ED7"/>
    <w:rsid w:val="00F1218A"/>
    <w:rsid w:val="00F15F1C"/>
    <w:rsid w:val="00F33FA4"/>
    <w:rsid w:val="00F34E54"/>
    <w:rsid w:val="00F760ED"/>
    <w:rsid w:val="00F774E2"/>
    <w:rsid w:val="00F83F68"/>
    <w:rsid w:val="00F92000"/>
    <w:rsid w:val="00F94478"/>
    <w:rsid w:val="00FC37C2"/>
    <w:rsid w:val="00FC3B39"/>
    <w:rsid w:val="00FE388F"/>
    <w:rsid w:val="00FE7EDA"/>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24</Pages>
  <Words>4071</Words>
  <Characters>23210</Characters>
  <Application>Microsoft Office Word</Application>
  <DocSecurity>0</DocSecurity>
  <Lines>193</Lines>
  <Paragraphs>54</Paragraphs>
  <ScaleCrop>false</ScaleCrop>
  <Company/>
  <LinksUpToDate>false</LinksUpToDate>
  <CharactersWithSpaces>27227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430</cp:revision>
  <dcterms:created xsi:type="dcterms:W3CDTF">2014-10-29T12:08:00Z</dcterms:created>
  <dcterms:modified xsi:type="dcterms:W3CDTF">2020-07-10T03:39:00Z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